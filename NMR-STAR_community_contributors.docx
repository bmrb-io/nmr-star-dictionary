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A2D70" w14:textId="01C4CB66" w:rsidR="00E755D0" w:rsidRDefault="00CA722A">
      <w:r>
        <w:t>BMRB NMR-STAR Community Contributors</w:t>
      </w:r>
    </w:p>
    <w:p w14:paraId="75BBB48F" w14:textId="3D0ACE1C" w:rsidR="00CA722A" w:rsidRDefault="00CA72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1"/>
        <w:gridCol w:w="2340"/>
        <w:gridCol w:w="3359"/>
      </w:tblGrid>
      <w:tr w:rsidR="00CA722A" w14:paraId="09D5B6C2" w14:textId="77777777" w:rsidTr="002B120E">
        <w:tc>
          <w:tcPr>
            <w:tcW w:w="0" w:type="auto"/>
            <w:gridSpan w:val="3"/>
            <w:shd w:val="clear" w:color="auto" w:fill="auto"/>
          </w:tcPr>
          <w:p w14:paraId="56F4D67F" w14:textId="372770EF" w:rsidR="00CA722A" w:rsidRDefault="00CA722A" w:rsidP="002B120E">
            <w:pPr>
              <w:spacing w:before="120" w:after="120"/>
              <w:rPr>
                <w:sz w:val="22"/>
                <w:szCs w:val="22"/>
              </w:rPr>
            </w:pPr>
            <w:r w:rsidRPr="00B17081">
              <w:rPr>
                <w:b/>
                <w:sz w:val="22"/>
                <w:szCs w:val="22"/>
              </w:rPr>
              <w:t xml:space="preserve">Table 1. </w:t>
            </w:r>
            <w:r w:rsidRPr="00B17081">
              <w:rPr>
                <w:sz w:val="22"/>
                <w:szCs w:val="22"/>
              </w:rPr>
              <w:t xml:space="preserve">Community contributors to the development of the NMR-STAR </w:t>
            </w:r>
            <w:r>
              <w:rPr>
                <w:sz w:val="22"/>
                <w:szCs w:val="22"/>
              </w:rPr>
              <w:t>dictionary</w:t>
            </w:r>
          </w:p>
        </w:tc>
      </w:tr>
      <w:tr w:rsidR="00CA722A" w14:paraId="66593FF9" w14:textId="77777777" w:rsidTr="002B120E">
        <w:tc>
          <w:tcPr>
            <w:tcW w:w="4045" w:type="dxa"/>
            <w:shd w:val="clear" w:color="auto" w:fill="E7E6E6" w:themeFill="background2"/>
          </w:tcPr>
          <w:p w14:paraId="66D0E42D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Contributors</w:t>
            </w:r>
          </w:p>
        </w:tc>
        <w:tc>
          <w:tcPr>
            <w:tcW w:w="2520" w:type="dxa"/>
            <w:shd w:val="clear" w:color="auto" w:fill="E7E6E6" w:themeFill="background2"/>
          </w:tcPr>
          <w:p w14:paraId="76CE78EC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Affiliation</w:t>
            </w:r>
          </w:p>
        </w:tc>
        <w:tc>
          <w:tcPr>
            <w:tcW w:w="3649" w:type="dxa"/>
            <w:shd w:val="clear" w:color="auto" w:fill="E7E6E6" w:themeFill="background2"/>
          </w:tcPr>
          <w:p w14:paraId="6A01E91F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Contribution</w:t>
            </w:r>
          </w:p>
        </w:tc>
      </w:tr>
      <w:tr w:rsidR="00CA722A" w14:paraId="2E9A3331" w14:textId="77777777" w:rsidTr="002B120E">
        <w:tc>
          <w:tcPr>
            <w:tcW w:w="4045" w:type="dxa"/>
          </w:tcPr>
          <w:p w14:paraId="08F81B03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RCSB-PDB (Helen Berman, John Westbrook, </w:t>
            </w:r>
            <w:proofErr w:type="spellStart"/>
            <w:r>
              <w:rPr>
                <w:sz w:val="22"/>
                <w:szCs w:val="22"/>
              </w:rPr>
              <w:t>Zukang</w:t>
            </w:r>
            <w:proofErr w:type="spellEnd"/>
            <w:r>
              <w:rPr>
                <w:sz w:val="22"/>
                <w:szCs w:val="22"/>
              </w:rPr>
              <w:t xml:space="preserve"> Fang, Jasmine Young, </w:t>
            </w:r>
          </w:p>
        </w:tc>
        <w:tc>
          <w:tcPr>
            <w:tcW w:w="2520" w:type="dxa"/>
          </w:tcPr>
          <w:p w14:paraId="3130F69E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Rutgers University</w:t>
            </w:r>
          </w:p>
        </w:tc>
        <w:tc>
          <w:tcPr>
            <w:tcW w:w="3649" w:type="dxa"/>
          </w:tcPr>
          <w:p w14:paraId="3E71CB8A" w14:textId="77777777" w:rsidR="00CA722A" w:rsidRDefault="00CA722A" w:rsidP="002B120E">
            <w:pPr>
              <w:rPr>
                <w:sz w:val="22"/>
                <w:szCs w:val="22"/>
              </w:rPr>
            </w:pPr>
            <w:ins w:id="0" w:author="JOHN L MARKLEY" w:date="2018-06-07T13:49:00Z">
              <w:r>
                <w:rPr>
                  <w:sz w:val="22"/>
                  <w:szCs w:val="22"/>
                </w:rPr>
                <w:t xml:space="preserve">Consistency with </w:t>
              </w:r>
              <w:proofErr w:type="spellStart"/>
              <w:r>
                <w:rPr>
                  <w:sz w:val="22"/>
                  <w:szCs w:val="22"/>
                </w:rPr>
                <w:t>PDBx</w:t>
              </w:r>
            </w:ins>
            <w:proofErr w:type="spellEnd"/>
            <w:r>
              <w:rPr>
                <w:sz w:val="22"/>
                <w:szCs w:val="22"/>
              </w:rPr>
              <w:t>/mmCIF</w:t>
            </w:r>
          </w:p>
        </w:tc>
      </w:tr>
      <w:tr w:rsidR="00CA722A" w14:paraId="1C9B3584" w14:textId="77777777" w:rsidTr="002B120E">
        <w:tc>
          <w:tcPr>
            <w:tcW w:w="4045" w:type="dxa"/>
          </w:tcPr>
          <w:p w14:paraId="6CAAB245" w14:textId="77777777" w:rsidR="00CA722A" w:rsidRDefault="00CA722A" w:rsidP="002B120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PDBe</w:t>
            </w:r>
            <w:proofErr w:type="spellEnd"/>
            <w:r>
              <w:rPr>
                <w:sz w:val="22"/>
                <w:szCs w:val="22"/>
              </w:rPr>
              <w:t xml:space="preserve"> (Aleks </w:t>
            </w:r>
            <w:proofErr w:type="spellStart"/>
            <w:r>
              <w:rPr>
                <w:sz w:val="22"/>
                <w:szCs w:val="22"/>
              </w:rPr>
              <w:t>Gutmanas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520" w:type="dxa"/>
          </w:tcPr>
          <w:p w14:paraId="6B85E83E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EBI</w:t>
            </w:r>
          </w:p>
        </w:tc>
        <w:tc>
          <w:tcPr>
            <w:tcW w:w="3649" w:type="dxa"/>
          </w:tcPr>
          <w:p w14:paraId="0B2B7103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Overall review</w:t>
            </w:r>
          </w:p>
        </w:tc>
      </w:tr>
      <w:tr w:rsidR="00CA722A" w14:paraId="6BBE9EAB" w14:textId="77777777" w:rsidTr="002B120E">
        <w:tc>
          <w:tcPr>
            <w:tcW w:w="4045" w:type="dxa"/>
          </w:tcPr>
          <w:p w14:paraId="0960CFFD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CCPN (Rasmus </w:t>
            </w:r>
            <w:proofErr w:type="spellStart"/>
            <w:r>
              <w:rPr>
                <w:sz w:val="22"/>
                <w:szCs w:val="22"/>
              </w:rPr>
              <w:t>Fogh</w:t>
            </w:r>
            <w:proofErr w:type="spellEnd"/>
            <w:r>
              <w:rPr>
                <w:sz w:val="22"/>
                <w:szCs w:val="22"/>
              </w:rPr>
              <w:t>, Tim Stevens)</w:t>
            </w:r>
          </w:p>
        </w:tc>
        <w:tc>
          <w:tcPr>
            <w:tcW w:w="2520" w:type="dxa"/>
          </w:tcPr>
          <w:p w14:paraId="6217D7E1" w14:textId="77777777" w:rsidR="00CA722A" w:rsidRDefault="00CA722A" w:rsidP="002B120E">
            <w:pPr>
              <w:rPr>
                <w:sz w:val="22"/>
                <w:szCs w:val="22"/>
              </w:rPr>
            </w:pPr>
            <w:r w:rsidRPr="009D64C8">
              <w:rPr>
                <w:sz w:val="22"/>
                <w:szCs w:val="22"/>
              </w:rPr>
              <w:t>University of Cambridge</w:t>
            </w:r>
          </w:p>
        </w:tc>
        <w:tc>
          <w:tcPr>
            <w:tcW w:w="3649" w:type="dxa"/>
          </w:tcPr>
          <w:p w14:paraId="47C1AAB4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Modeling iterative peak assignments, overall review</w:t>
            </w:r>
          </w:p>
        </w:tc>
      </w:tr>
      <w:tr w:rsidR="00CA722A" w14:paraId="5500E15C" w14:textId="77777777" w:rsidTr="002B120E">
        <w:tc>
          <w:tcPr>
            <w:tcW w:w="4045" w:type="dxa"/>
          </w:tcPr>
          <w:p w14:paraId="0AD9F9D0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Wim </w:t>
            </w:r>
            <w:proofErr w:type="spellStart"/>
            <w:r>
              <w:rPr>
                <w:sz w:val="22"/>
                <w:szCs w:val="22"/>
              </w:rPr>
              <w:t>Vranken</w:t>
            </w:r>
            <w:proofErr w:type="spellEnd"/>
          </w:p>
        </w:tc>
        <w:tc>
          <w:tcPr>
            <w:tcW w:w="2520" w:type="dxa"/>
          </w:tcPr>
          <w:p w14:paraId="6751656B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 University Brussels</w:t>
            </w:r>
          </w:p>
        </w:tc>
        <w:tc>
          <w:tcPr>
            <w:tcW w:w="3649" w:type="dxa"/>
          </w:tcPr>
          <w:p w14:paraId="38ACB74D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Restraint modeling</w:t>
            </w:r>
          </w:p>
        </w:tc>
      </w:tr>
      <w:tr w:rsidR="00CA722A" w14:paraId="030C810F" w14:textId="77777777" w:rsidTr="002B120E">
        <w:tc>
          <w:tcPr>
            <w:tcW w:w="4045" w:type="dxa"/>
          </w:tcPr>
          <w:p w14:paraId="1DD25ED7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PDBj-BMRB (Hideo </w:t>
            </w:r>
            <w:proofErr w:type="spellStart"/>
            <w:r>
              <w:rPr>
                <w:sz w:val="22"/>
                <w:szCs w:val="22"/>
              </w:rPr>
              <w:t>Akutsu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Naohiro</w:t>
            </w:r>
            <w:proofErr w:type="spellEnd"/>
            <w:r>
              <w:rPr>
                <w:sz w:val="22"/>
                <w:szCs w:val="22"/>
              </w:rPr>
              <w:t xml:space="preserve"> Kobayashi)</w:t>
            </w:r>
          </w:p>
        </w:tc>
        <w:tc>
          <w:tcPr>
            <w:tcW w:w="2520" w:type="dxa"/>
          </w:tcPr>
          <w:p w14:paraId="2A8D1E78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Osaka University</w:t>
            </w:r>
          </w:p>
        </w:tc>
        <w:tc>
          <w:tcPr>
            <w:tcW w:w="3649" w:type="dxa"/>
          </w:tcPr>
          <w:p w14:paraId="02D6BC90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SS-NMR, enumeration review and updates, overall review</w:t>
            </w:r>
          </w:p>
        </w:tc>
      </w:tr>
      <w:tr w:rsidR="00CA722A" w14:paraId="39C9AE2C" w14:textId="77777777" w:rsidTr="002B120E">
        <w:tc>
          <w:tcPr>
            <w:tcW w:w="4045" w:type="dxa"/>
          </w:tcPr>
          <w:p w14:paraId="11BFDE64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Samuel Butcher group</w:t>
            </w:r>
          </w:p>
        </w:tc>
        <w:tc>
          <w:tcPr>
            <w:tcW w:w="2520" w:type="dxa"/>
          </w:tcPr>
          <w:p w14:paraId="08C366D0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Wisconsin-Madison</w:t>
            </w:r>
          </w:p>
        </w:tc>
        <w:tc>
          <w:tcPr>
            <w:tcW w:w="3649" w:type="dxa"/>
          </w:tcPr>
          <w:p w14:paraId="4B4BE62A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RNA descriptions and SAXS data modeling</w:t>
            </w:r>
          </w:p>
        </w:tc>
      </w:tr>
      <w:tr w:rsidR="00CA722A" w14:paraId="280C308C" w14:textId="77777777" w:rsidTr="002B120E">
        <w:tc>
          <w:tcPr>
            <w:tcW w:w="4045" w:type="dxa"/>
          </w:tcPr>
          <w:p w14:paraId="092B983E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NMRFAM (</w:t>
            </w:r>
            <w:ins w:id="1" w:author="Hesam" w:date="2018-06-01T00:10:00Z">
              <w:r>
                <w:rPr>
                  <w:sz w:val="22"/>
                  <w:szCs w:val="22"/>
                </w:rPr>
                <w:t xml:space="preserve">William M. </w:t>
              </w:r>
            </w:ins>
            <w:r>
              <w:rPr>
                <w:sz w:val="22"/>
                <w:szCs w:val="22"/>
              </w:rPr>
              <w:t xml:space="preserve">Westler, Gabriel </w:t>
            </w:r>
            <w:proofErr w:type="spellStart"/>
            <w:r>
              <w:rPr>
                <w:sz w:val="22"/>
                <w:szCs w:val="22"/>
              </w:rPr>
              <w:t>Cornilescu</w:t>
            </w:r>
            <w:proofErr w:type="spellEnd"/>
            <w:r>
              <w:rPr>
                <w:sz w:val="22"/>
                <w:szCs w:val="22"/>
              </w:rPr>
              <w:t xml:space="preserve">, Claudia </w:t>
            </w:r>
            <w:proofErr w:type="spellStart"/>
            <w:r>
              <w:rPr>
                <w:sz w:val="22"/>
                <w:szCs w:val="22"/>
              </w:rPr>
              <w:t>Cornilescu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Hesam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Dashti</w:t>
            </w:r>
            <w:proofErr w:type="spellEnd"/>
            <w:r>
              <w:rPr>
                <w:sz w:val="22"/>
                <w:szCs w:val="22"/>
              </w:rPr>
              <w:t>, Marco Tonelli)</w:t>
            </w:r>
          </w:p>
        </w:tc>
        <w:tc>
          <w:tcPr>
            <w:tcW w:w="2520" w:type="dxa"/>
          </w:tcPr>
          <w:p w14:paraId="687C3639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Wisconsin-Madison</w:t>
            </w:r>
          </w:p>
        </w:tc>
        <w:tc>
          <w:tcPr>
            <w:tcW w:w="3649" w:type="dxa"/>
          </w:tcPr>
          <w:p w14:paraId="00390F4A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 NMR-STAR implementation, on-going consultation on development issues</w:t>
            </w:r>
          </w:p>
        </w:tc>
      </w:tr>
      <w:tr w:rsidR="00CA722A" w14:paraId="7FE7B974" w14:textId="77777777" w:rsidTr="002B120E">
        <w:tc>
          <w:tcPr>
            <w:tcW w:w="4045" w:type="dxa"/>
          </w:tcPr>
          <w:p w14:paraId="76AF3A35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Art Palmer group</w:t>
            </w:r>
          </w:p>
        </w:tc>
        <w:tc>
          <w:tcPr>
            <w:tcW w:w="2520" w:type="dxa"/>
          </w:tcPr>
          <w:p w14:paraId="3B58F931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Columbia University</w:t>
            </w:r>
          </w:p>
        </w:tc>
        <w:tc>
          <w:tcPr>
            <w:tcW w:w="3649" w:type="dxa"/>
          </w:tcPr>
          <w:p w14:paraId="5F5CA30B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Relaxation parameter modeling</w:t>
            </w:r>
          </w:p>
        </w:tc>
      </w:tr>
      <w:tr w:rsidR="00CA722A" w14:paraId="73176915" w14:textId="77777777" w:rsidTr="002B120E">
        <w:tc>
          <w:tcPr>
            <w:tcW w:w="4045" w:type="dxa"/>
          </w:tcPr>
          <w:p w14:paraId="77C29CE2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 Case</w:t>
            </w:r>
          </w:p>
        </w:tc>
        <w:tc>
          <w:tcPr>
            <w:tcW w:w="2520" w:type="dxa"/>
          </w:tcPr>
          <w:p w14:paraId="00099326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Rutgers University</w:t>
            </w:r>
          </w:p>
        </w:tc>
        <w:tc>
          <w:tcPr>
            <w:tcW w:w="3649" w:type="dxa"/>
          </w:tcPr>
          <w:p w14:paraId="0A5ED4D3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Relaxation parameter modeling</w:t>
            </w:r>
          </w:p>
        </w:tc>
      </w:tr>
      <w:tr w:rsidR="00CA722A" w14:paraId="2DAD1142" w14:textId="77777777" w:rsidTr="002B120E">
        <w:tc>
          <w:tcPr>
            <w:tcW w:w="4045" w:type="dxa"/>
          </w:tcPr>
          <w:p w14:paraId="64274E98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Eduard </w:t>
            </w:r>
            <w:proofErr w:type="spellStart"/>
            <w:r>
              <w:rPr>
                <w:sz w:val="22"/>
                <w:szCs w:val="22"/>
              </w:rPr>
              <w:t>d’Auvergne</w:t>
            </w:r>
            <w:proofErr w:type="spellEnd"/>
            <w:r>
              <w:rPr>
                <w:sz w:val="22"/>
                <w:szCs w:val="22"/>
              </w:rPr>
              <w:t xml:space="preserve"> and the relax software group</w:t>
            </w:r>
          </w:p>
        </w:tc>
        <w:tc>
          <w:tcPr>
            <w:tcW w:w="2520" w:type="dxa"/>
          </w:tcPr>
          <w:p w14:paraId="52FF10AF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MPI Göttingen</w:t>
            </w:r>
          </w:p>
        </w:tc>
        <w:tc>
          <w:tcPr>
            <w:tcW w:w="3649" w:type="dxa"/>
          </w:tcPr>
          <w:p w14:paraId="1E2FDFE5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Relaxation parameter modeling</w:t>
            </w:r>
          </w:p>
        </w:tc>
      </w:tr>
      <w:tr w:rsidR="00CA722A" w14:paraId="2BF90D89" w14:textId="77777777" w:rsidTr="002B120E">
        <w:tc>
          <w:tcPr>
            <w:tcW w:w="4045" w:type="dxa"/>
          </w:tcPr>
          <w:p w14:paraId="637BEC3D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Gaetano </w:t>
            </w:r>
            <w:proofErr w:type="spellStart"/>
            <w:r>
              <w:rPr>
                <w:sz w:val="22"/>
                <w:szCs w:val="22"/>
              </w:rPr>
              <w:t>Montelione</w:t>
            </w:r>
            <w:proofErr w:type="spellEnd"/>
            <w:r>
              <w:rPr>
                <w:sz w:val="22"/>
                <w:szCs w:val="22"/>
              </w:rPr>
              <w:t xml:space="preserve"> group</w:t>
            </w:r>
          </w:p>
        </w:tc>
        <w:tc>
          <w:tcPr>
            <w:tcW w:w="2520" w:type="dxa"/>
          </w:tcPr>
          <w:p w14:paraId="2422C324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Rutgers University</w:t>
            </w:r>
          </w:p>
        </w:tc>
        <w:tc>
          <w:tcPr>
            <w:tcW w:w="3649" w:type="dxa"/>
          </w:tcPr>
          <w:p w14:paraId="64A513E4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Overall review</w:t>
            </w:r>
          </w:p>
        </w:tc>
      </w:tr>
      <w:tr w:rsidR="00CA722A" w14:paraId="343AC518" w14:textId="77777777" w:rsidTr="002B120E">
        <w:tc>
          <w:tcPr>
            <w:tcW w:w="4045" w:type="dxa"/>
          </w:tcPr>
          <w:p w14:paraId="0C891657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James Prestegard group</w:t>
            </w:r>
          </w:p>
        </w:tc>
        <w:tc>
          <w:tcPr>
            <w:tcW w:w="2520" w:type="dxa"/>
          </w:tcPr>
          <w:p w14:paraId="022ACBB8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Georgia</w:t>
            </w:r>
          </w:p>
        </w:tc>
        <w:tc>
          <w:tcPr>
            <w:tcW w:w="3649" w:type="dxa"/>
          </w:tcPr>
          <w:p w14:paraId="3ED60997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RDC modeling and overall review</w:t>
            </w:r>
          </w:p>
        </w:tc>
      </w:tr>
      <w:tr w:rsidR="00CA722A" w14:paraId="386C2DD6" w14:textId="77777777" w:rsidTr="002B120E">
        <w:tc>
          <w:tcPr>
            <w:tcW w:w="4045" w:type="dxa"/>
          </w:tcPr>
          <w:p w14:paraId="4DA7EF07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Bruce Johnson</w:t>
            </w:r>
          </w:p>
        </w:tc>
        <w:tc>
          <w:tcPr>
            <w:tcW w:w="2520" w:type="dxa"/>
          </w:tcPr>
          <w:p w14:paraId="3E89BA0F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CUNY Advanced Science Research Center</w:t>
            </w:r>
          </w:p>
        </w:tc>
        <w:tc>
          <w:tcPr>
            <w:tcW w:w="3649" w:type="dxa"/>
          </w:tcPr>
          <w:p w14:paraId="44B3951C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Practical usage within a software environment </w:t>
            </w:r>
          </w:p>
        </w:tc>
      </w:tr>
      <w:tr w:rsidR="00CA722A" w14:paraId="698A8434" w14:textId="77777777" w:rsidTr="002B120E">
        <w:tc>
          <w:tcPr>
            <w:tcW w:w="4045" w:type="dxa"/>
          </w:tcPr>
          <w:p w14:paraId="29273C57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Cheryl Arrowsmith group</w:t>
            </w:r>
          </w:p>
        </w:tc>
        <w:tc>
          <w:tcPr>
            <w:tcW w:w="2520" w:type="dxa"/>
          </w:tcPr>
          <w:p w14:paraId="6142A806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Toronto</w:t>
            </w:r>
          </w:p>
        </w:tc>
        <w:tc>
          <w:tcPr>
            <w:tcW w:w="3649" w:type="dxa"/>
          </w:tcPr>
          <w:p w14:paraId="5534E6E3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Overall review</w:t>
            </w:r>
          </w:p>
        </w:tc>
      </w:tr>
      <w:tr w:rsidR="00CA722A" w14:paraId="3F169217" w14:textId="77777777" w:rsidTr="002B120E">
        <w:trPr>
          <w:trHeight w:val="584"/>
        </w:trPr>
        <w:tc>
          <w:tcPr>
            <w:tcW w:w="4045" w:type="dxa"/>
          </w:tcPr>
          <w:p w14:paraId="01FEB4C2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David </w:t>
            </w:r>
            <w:proofErr w:type="spellStart"/>
            <w:r>
              <w:rPr>
                <w:sz w:val="22"/>
                <w:szCs w:val="22"/>
              </w:rPr>
              <w:t>Wemmer</w:t>
            </w:r>
            <w:proofErr w:type="spellEnd"/>
            <w:r>
              <w:rPr>
                <w:sz w:val="22"/>
                <w:szCs w:val="22"/>
              </w:rPr>
              <w:t xml:space="preserve"> &amp; Jeff Pelton</w:t>
            </w:r>
          </w:p>
        </w:tc>
        <w:tc>
          <w:tcPr>
            <w:tcW w:w="2520" w:type="dxa"/>
          </w:tcPr>
          <w:p w14:paraId="23691F3D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California Berkeley</w:t>
            </w:r>
          </w:p>
        </w:tc>
        <w:tc>
          <w:tcPr>
            <w:tcW w:w="3649" w:type="dxa"/>
          </w:tcPr>
          <w:p w14:paraId="12E039D0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Overall review</w:t>
            </w:r>
          </w:p>
        </w:tc>
      </w:tr>
      <w:tr w:rsidR="00CA722A" w14:paraId="013D516C" w14:textId="77777777" w:rsidTr="002B120E">
        <w:trPr>
          <w:trHeight w:val="584"/>
        </w:trPr>
        <w:tc>
          <w:tcPr>
            <w:tcW w:w="4045" w:type="dxa"/>
          </w:tcPr>
          <w:p w14:paraId="5FEF58AA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Michael Kennedy group</w:t>
            </w:r>
          </w:p>
        </w:tc>
        <w:tc>
          <w:tcPr>
            <w:tcW w:w="2520" w:type="dxa"/>
          </w:tcPr>
          <w:p w14:paraId="7C296991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Miami Univ. Ohio</w:t>
            </w:r>
          </w:p>
        </w:tc>
        <w:tc>
          <w:tcPr>
            <w:tcW w:w="3649" w:type="dxa"/>
          </w:tcPr>
          <w:p w14:paraId="5BC3CA86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Overall review</w:t>
            </w:r>
          </w:p>
        </w:tc>
      </w:tr>
      <w:tr w:rsidR="00CA722A" w14:paraId="6B2BE2E4" w14:textId="77777777" w:rsidTr="002B120E">
        <w:tc>
          <w:tcPr>
            <w:tcW w:w="4045" w:type="dxa"/>
          </w:tcPr>
          <w:p w14:paraId="28694E70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 Wishart group</w:t>
            </w:r>
          </w:p>
        </w:tc>
        <w:tc>
          <w:tcPr>
            <w:tcW w:w="2520" w:type="dxa"/>
          </w:tcPr>
          <w:p w14:paraId="6AF2ECFD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Alberta</w:t>
            </w:r>
          </w:p>
        </w:tc>
        <w:tc>
          <w:tcPr>
            <w:tcW w:w="3649" w:type="dxa"/>
          </w:tcPr>
          <w:p w14:paraId="047A8423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Chemical shift referencing</w:t>
            </w:r>
          </w:p>
        </w:tc>
      </w:tr>
      <w:tr w:rsidR="00CA722A" w14:paraId="7850C33E" w14:textId="77777777" w:rsidTr="002B120E">
        <w:tc>
          <w:tcPr>
            <w:tcW w:w="4045" w:type="dxa"/>
          </w:tcPr>
          <w:p w14:paraId="0DAC3D2B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Alexander </w:t>
            </w:r>
            <w:proofErr w:type="spellStart"/>
            <w:r>
              <w:rPr>
                <w:sz w:val="22"/>
                <w:szCs w:val="22"/>
              </w:rPr>
              <w:t>Arseniev</w:t>
            </w:r>
            <w:proofErr w:type="spellEnd"/>
          </w:p>
        </w:tc>
        <w:tc>
          <w:tcPr>
            <w:tcW w:w="2520" w:type="dxa"/>
          </w:tcPr>
          <w:p w14:paraId="23B3434F" w14:textId="77777777" w:rsidR="00CA722A" w:rsidRDefault="00CA722A" w:rsidP="00CA722A">
            <w:pPr>
              <w:numPr>
                <w:ilvl w:val="0"/>
                <w:numId w:val="1"/>
              </w:numPr>
              <w:shd w:val="clear" w:color="auto" w:fill="FFFFFF"/>
              <w:spacing w:before="100" w:beforeAutospacing="1"/>
              <w:ind w:left="0"/>
              <w:textAlignment w:val="center"/>
              <w:rPr>
                <w:sz w:val="22"/>
                <w:szCs w:val="22"/>
              </w:rPr>
            </w:pPr>
            <w:r w:rsidRPr="0093157E">
              <w:rPr>
                <w:color w:val="111111"/>
                <w:sz w:val="22"/>
                <w:szCs w:val="22"/>
              </w:rPr>
              <w:t xml:space="preserve">Institute of Bioorganic Chemistry </w:t>
            </w:r>
          </w:p>
        </w:tc>
        <w:tc>
          <w:tcPr>
            <w:tcW w:w="3649" w:type="dxa"/>
          </w:tcPr>
          <w:p w14:paraId="2F29F961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Theoretical data save frames</w:t>
            </w:r>
          </w:p>
        </w:tc>
      </w:tr>
      <w:tr w:rsidR="00CA722A" w14:paraId="1B1AE273" w14:textId="77777777" w:rsidTr="002B120E">
        <w:tc>
          <w:tcPr>
            <w:tcW w:w="4045" w:type="dxa"/>
          </w:tcPr>
          <w:p w14:paraId="4D5F2CE4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NEF developers (Rasmus </w:t>
            </w:r>
            <w:proofErr w:type="spellStart"/>
            <w:r>
              <w:rPr>
                <w:sz w:val="22"/>
                <w:szCs w:val="22"/>
              </w:rPr>
              <w:t>Fogh</w:t>
            </w:r>
            <w:proofErr w:type="spellEnd"/>
            <w:r>
              <w:rPr>
                <w:sz w:val="22"/>
                <w:szCs w:val="22"/>
              </w:rPr>
              <w:t xml:space="preserve"> and </w:t>
            </w:r>
            <w:proofErr w:type="spellStart"/>
            <w:r>
              <w:rPr>
                <w:sz w:val="22"/>
                <w:szCs w:val="22"/>
              </w:rPr>
              <w:t>Gerteen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Vuister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520" w:type="dxa"/>
          </w:tcPr>
          <w:p w14:paraId="5749FAF9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Leicester</w:t>
            </w:r>
          </w:p>
        </w:tc>
        <w:tc>
          <w:tcPr>
            <w:tcW w:w="3649" w:type="dxa"/>
          </w:tcPr>
          <w:p w14:paraId="4C2DFB9F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Peak lists reorganization, restraint modifications, software workflow annotation</w:t>
            </w:r>
          </w:p>
        </w:tc>
      </w:tr>
      <w:tr w:rsidR="00CA722A" w:rsidRPr="00DE3A48" w14:paraId="6548DD13" w14:textId="77777777" w:rsidTr="002B120E">
        <w:tc>
          <w:tcPr>
            <w:tcW w:w="4045" w:type="dxa"/>
          </w:tcPr>
          <w:p w14:paraId="716E0787" w14:textId="77777777" w:rsidR="00CA722A" w:rsidRDefault="00CA722A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NMRbox Project (Frank </w:t>
            </w:r>
            <w:proofErr w:type="spellStart"/>
            <w:r>
              <w:rPr>
                <w:sz w:val="22"/>
                <w:szCs w:val="22"/>
              </w:rPr>
              <w:t>Delaglio</w:t>
            </w:r>
            <w:proofErr w:type="spellEnd"/>
            <w:r>
              <w:rPr>
                <w:sz w:val="22"/>
                <w:szCs w:val="22"/>
              </w:rPr>
              <w:t xml:space="preserve">, Michael </w:t>
            </w:r>
            <w:proofErr w:type="spellStart"/>
            <w:r>
              <w:rPr>
                <w:sz w:val="22"/>
                <w:szCs w:val="22"/>
              </w:rPr>
              <w:t>Gryk</w:t>
            </w:r>
            <w:proofErr w:type="spellEnd"/>
            <w:r>
              <w:rPr>
                <w:sz w:val="22"/>
                <w:szCs w:val="22"/>
              </w:rPr>
              <w:t>, Jeffrey Hoch)</w:t>
            </w:r>
          </w:p>
        </w:tc>
        <w:tc>
          <w:tcPr>
            <w:tcW w:w="2520" w:type="dxa"/>
          </w:tcPr>
          <w:p w14:paraId="2523B743" w14:textId="77777777" w:rsidR="00CA722A" w:rsidRDefault="00CA722A" w:rsidP="002B120E">
            <w:pPr>
              <w:rPr>
                <w:sz w:val="22"/>
                <w:szCs w:val="22"/>
              </w:rPr>
            </w:pPr>
            <w:ins w:id="2" w:author="Jon WEDELL" w:date="2018-05-31T10:09:00Z">
              <w:r>
                <w:rPr>
                  <w:sz w:val="22"/>
                  <w:szCs w:val="22"/>
                </w:rPr>
                <w:t>University of Connecticut</w:t>
              </w:r>
            </w:ins>
            <w:r>
              <w:rPr>
                <w:sz w:val="22"/>
                <w:szCs w:val="22"/>
              </w:rPr>
              <w:t xml:space="preserve"> Health Center</w:t>
            </w:r>
          </w:p>
        </w:tc>
        <w:tc>
          <w:tcPr>
            <w:tcW w:w="3649" w:type="dxa"/>
          </w:tcPr>
          <w:p w14:paraId="663A4A7F" w14:textId="77777777" w:rsidR="00CA722A" w:rsidRPr="00DF519E" w:rsidRDefault="00CA722A" w:rsidP="002B120E">
            <w:pPr>
              <w:rPr>
                <w:sz w:val="22"/>
                <w:szCs w:val="22"/>
              </w:rPr>
            </w:pPr>
            <w:ins w:id="3" w:author="JOHN L MARKLEY" w:date="2018-06-07T13:50:00Z">
              <w:r w:rsidRPr="00AA04A2">
                <w:rPr>
                  <w:sz w:val="22"/>
                  <w:szCs w:val="22"/>
                </w:rPr>
                <w:t>Modeling of non-uniform sampling</w:t>
              </w:r>
            </w:ins>
          </w:p>
        </w:tc>
      </w:tr>
    </w:tbl>
    <w:p w14:paraId="6291D1D3" w14:textId="77777777" w:rsidR="00CA722A" w:rsidRDefault="00CA722A"/>
    <w:sectPr w:rsidR="00CA722A" w:rsidSect="00187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E777E"/>
    <w:multiLevelType w:val="multilevel"/>
    <w:tmpl w:val="EC08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HN L MARKLEY">
    <w15:presenceInfo w15:providerId="AD" w15:userId="S-1-5-21-944445629-1489980678-184074267-148091"/>
  </w15:person>
  <w15:person w15:author="Hesam">
    <w15:presenceInfo w15:providerId="None" w15:userId="Hesam"/>
  </w15:person>
  <w15:person w15:author="Jon WEDELL">
    <w15:presenceInfo w15:providerId="Windows Live" w15:userId="87d3abdf-28eb-4398-bbbc-10503abc3e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2A"/>
    <w:rsid w:val="001870AF"/>
    <w:rsid w:val="00CA722A"/>
    <w:rsid w:val="00E7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3546F"/>
  <w15:chartTrackingRefBased/>
  <w15:docId w15:val="{BB4924FF-E1B9-4644-92F8-A89AFDE8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A722A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Eldon Ulrich Ulrich</dc:creator>
  <cp:keywords/>
  <dc:description/>
  <cp:lastModifiedBy>Eldon Ulrich Ulrich</cp:lastModifiedBy>
  <cp:revision>1</cp:revision>
  <dcterms:created xsi:type="dcterms:W3CDTF">2020-09-01T02:12:00Z</dcterms:created>
  <dcterms:modified xsi:type="dcterms:W3CDTF">2020-09-01T02:15:00Z</dcterms:modified>
</cp:coreProperties>
</file>