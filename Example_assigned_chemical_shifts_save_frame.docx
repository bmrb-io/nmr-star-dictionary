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D940" w14:textId="45CE71B6" w:rsidR="00823614" w:rsidRPr="004827CA" w:rsidRDefault="00823614" w:rsidP="00823614">
      <w:pPr>
        <w:outlineLvl w:val="0"/>
        <w:rPr>
          <w:b/>
        </w:rPr>
      </w:pPr>
      <w:r w:rsidRPr="00E07C29">
        <w:t>Example of a data save frame for tabulating assigned chemical shifts.</w:t>
      </w:r>
    </w:p>
    <w:p w14:paraId="733D18AE" w14:textId="77777777" w:rsidR="00823614" w:rsidRDefault="00823614" w:rsidP="00823614"/>
    <w:p w14:paraId="09E8C067" w14:textId="77777777" w:rsidR="00823614" w:rsidRDefault="00823614" w:rsidP="00823614">
      <w:pPr>
        <w:outlineLvl w:val="0"/>
      </w:pPr>
      <w:r>
        <w:tab/>
        <w:t xml:space="preserve">Points: 1) </w:t>
      </w:r>
      <w:ins w:id="0" w:author="Jon WEDELL" w:date="2018-05-31T10:22:00Z">
        <w:r>
          <w:t>L</w:t>
        </w:r>
      </w:ins>
      <w:r>
        <w:t>inks to experiments and software and directly or indirectly to samples</w:t>
      </w:r>
    </w:p>
    <w:p w14:paraId="4129E631" w14:textId="77777777" w:rsidR="00823614" w:rsidRDefault="00823614" w:rsidP="00823614">
      <w:r>
        <w:tab/>
      </w:r>
      <w:r>
        <w:tab/>
        <w:t>2) One per sample conditions</w:t>
      </w:r>
    </w:p>
    <w:p w14:paraId="7F70B72B" w14:textId="77777777" w:rsidR="00823614" w:rsidRDefault="00823614" w:rsidP="00823614">
      <w:r>
        <w:tab/>
      </w:r>
      <w:r>
        <w:tab/>
        <w:t>3) Data can be stored as a text block</w:t>
      </w:r>
    </w:p>
    <w:p w14:paraId="222FF6DE" w14:textId="77777777" w:rsidR="00823614" w:rsidRDefault="00823614" w:rsidP="00823614">
      <w:r>
        <w:tab/>
      </w:r>
      <w:r>
        <w:tab/>
        <w:t>4) Ambiguity codes used instead of over loading atom nomenclature with ambiguity information</w:t>
      </w:r>
    </w:p>
    <w:p w14:paraId="251E5B12" w14:textId="77777777" w:rsidR="00823614" w:rsidRDefault="00823614" w:rsidP="00823614">
      <w:r>
        <w:tab/>
      </w:r>
      <w:r>
        <w:tab/>
        <w:t>5) More than one save frame of this category can exist per entry</w:t>
      </w:r>
    </w:p>
    <w:p w14:paraId="189892C4" w14:textId="77777777" w:rsidR="00823614" w:rsidRDefault="00823614" w:rsidP="00823614">
      <w:r>
        <w:tab/>
      </w:r>
      <w:r>
        <w:tab/>
        <w:t>6) Author defined and IUPAC atom nomenclature supported (also PDB)</w:t>
      </w:r>
    </w:p>
    <w:p w14:paraId="304318C9" w14:textId="77777777" w:rsidR="00823614" w:rsidRDefault="00823614" w:rsidP="00823614">
      <w:r>
        <w:tab/>
      </w:r>
      <w:r>
        <w:tab/>
        <w:t>7) Figure of merit value included</w:t>
      </w:r>
    </w:p>
    <w:p w14:paraId="191A979C" w14:textId="77777777" w:rsidR="00823614" w:rsidRDefault="00823614" w:rsidP="00823614"/>
    <w:p w14:paraId="2C37052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save_assigned_chem_shift_list_1    </w:t>
      </w:r>
    </w:p>
    <w:p w14:paraId="55CE7074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" w:author="Hesam" w:date="2018-06-03T13:30:00Z"/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Assigned_chem_shift_list.Sf_category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 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assigned_chemical_shifts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Assigned_chem_shift_list.Sf_framecode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    assigned_chem_shift_list_1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Assigned_chem_shift_list.Entry_ID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        17325    </w:t>
      </w:r>
    </w:p>
    <w:p w14:paraId="6BBCFB90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" w:author="Hesam" w:date="2018-06-03T13:30:00Z"/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_Assigned_chem_shift_list.ID                            1    </w:t>
      </w:r>
    </w:p>
    <w:p w14:paraId="4C0BB2F5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" w:author="Hesam" w:date="2018-06-03T13:30:00Z"/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Assigned_chem_shift_list.Sample_condition_list_ID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1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Assigned_chem_shift_list.Sample_condition_list_label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</w:rPr>
        <w:t>$</w:t>
      </w:r>
      <w:r w:rsidRPr="00D62A60">
        <w:rPr>
          <w:rFonts w:ascii="Courier" w:hAnsi="Courier" w:cs="Courier"/>
          <w:color w:val="000000"/>
          <w:sz w:val="20"/>
          <w:szCs w:val="20"/>
        </w:rPr>
        <w:t>sample_conditions_1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Assigned_chem_shift_list.Chem_shift_reference_ID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1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Assigned_chem_shift_list.Chem_shift_reference_label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000000"/>
          <w:sz w:val="20"/>
          <w:szCs w:val="20"/>
        </w:rPr>
        <w:t>$</w:t>
      </w:r>
      <w:r w:rsidRPr="00D62A60">
        <w:rPr>
          <w:rFonts w:ascii="Courier" w:hAnsi="Courier" w:cs="Courier"/>
          <w:color w:val="000000"/>
          <w:sz w:val="20"/>
          <w:szCs w:val="20"/>
        </w:rPr>
        <w:t>chemical_shift_reference_1    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Assigned_chem_shift_list.Details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         .    </w:t>
      </w:r>
    </w:p>
    <w:p w14:paraId="77DD2D5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" w:author="Hesam" w:date="2018-06-03T13:30:00Z"/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Assigned_chem_shift_list.Text_data_format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.    </w:t>
      </w:r>
    </w:p>
    <w:p w14:paraId="7B21D96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Assigned_chem_shift_list.Text_data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          .     </w:t>
      </w:r>
    </w:p>
    <w:p w14:paraId="5C9EC44C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1DD7D23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loop_       </w:t>
      </w:r>
    </w:p>
    <w:p w14:paraId="3916864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Chem_shift_experiment.Experiment_ID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02A0E1D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Chem_shift_experiment.Experiment_name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86C2A7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Chem_shift_experiment.Sample_ID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8A6702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Chem_shift_experiment.Sample_label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42935E0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Chem_shift_experiment.Sample_state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C04A493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Chem_shift_experiment.Entry_ID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92A58D8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Chem_shift_experiment.Assigned_chem_shift_list_ID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789F2E35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DBC9BF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1 '2D 1H-15N HSQC'      . . . 17325 1         </w:t>
      </w:r>
    </w:p>
    <w:p w14:paraId="17B9391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2 '3D HNCACB'           . . . 17325 1         </w:t>
      </w:r>
    </w:p>
    <w:p w14:paraId="37D0DF35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3 '3D CBCA(CO)NH'       . . . 17325 1         </w:t>
      </w:r>
    </w:p>
    <w:p w14:paraId="630FCDA4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4 '3D HNCO'             . . . 17325 1         </w:t>
      </w:r>
    </w:p>
    <w:p w14:paraId="7051012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6EA69A5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stop_     </w:t>
      </w:r>
    </w:p>
    <w:p w14:paraId="087D20E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3650C0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loop_       </w:t>
      </w:r>
    </w:p>
    <w:p w14:paraId="168B198D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Chem_shift_software.Software_ID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715FE1C1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Chem_shift_software.Software_label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06649769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Chem_shift_software.Method_ID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C115901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Chem_shift_software.Method_label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0906E9B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Chem_shift_software.Entry_ID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FEFF1B8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Chem_shift_software.Assigned_chem_shift_list_ID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13190FA4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379BA5B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0000"/>
          <w:sz w:val="20"/>
          <w:szCs w:val="20"/>
        </w:rPr>
        <w:t>$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CCPNmr_Analysis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. . 17325 1      </w:t>
      </w:r>
    </w:p>
    <w:p w14:paraId="2FEEFC3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E4F9F6D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stop_     </w:t>
      </w:r>
    </w:p>
    <w:p w14:paraId="4FA40EA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3D4339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loop_       </w:t>
      </w:r>
    </w:p>
    <w:p w14:paraId="5ECC8797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_Atom_chem_shift.ID       </w:t>
      </w:r>
    </w:p>
    <w:p w14:paraId="677A943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Atom_chem_shift.Assembly_atom_ID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495763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Atom_chem_shift.Entity_assembly_ID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4E62E6B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Atom_chem_shift.Entity_ID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1D8FAF6A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Atom_chem_shift.Comp_index_ID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C49489B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Atom_chem_shift.Seq_ID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127326A5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lastRenderedPageBreak/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Atom_chem_shift.Comp_ID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69E5497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Atom_chem_shift.Atom_ID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3201E1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Atom_chem_shift.Atom_type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22F2E2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Atom_chem_shift.Atom_isotope_number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70A40D2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Atom_chem_shift.Val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F658A09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Atom_chem_shift.Val_err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56D5BA1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Atom_chem_shift.Assign_fig_of_merit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F60F9BD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Atom_chem_shift.Ambiguity_code</w:t>
      </w:r>
      <w:proofErr w:type="spellEnd"/>
    </w:p>
    <w:p w14:paraId="7659C81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Atom_chem_shift.Ambiguity_set_ID</w:t>
      </w:r>
      <w:proofErr w:type="spellEnd"/>
    </w:p>
    <w:p w14:paraId="6D5DDAB7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Atom_chem_shift.Occupancy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449C9FE2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Atom_chem_shift.Resonance_ID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7AE6F40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Atom_chem_shift.Auth_entity_assembly_ID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09EED567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Atom_chem_shift.Auth_asym_ID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A7D7A28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Atom_chem_shift.Auth_seq_ID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2AC40AAD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Atom_chem_shift.Auth_comp_ID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3DDA66E4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Atom_chem_shift.Auth_atom_ID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7EA9FCB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Atom_chem_shift.Details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A50C1A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Atom_chem_shift.Entry_ID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6723423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>_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Atom_chem_shift.Assigned_chem_shift_list_ID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         </w:t>
      </w:r>
    </w:p>
    <w:p w14:paraId="4EB14566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1C04415" w14:textId="77777777" w:rsidR="00823614" w:rsidRPr="00D62A60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1 . 1 1   2   2 PRO HA   H  1   4.420 0.02 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 2 Pro HA   . 17325 1           2 . 1 1   2   2 PRO HB2  H  1   2.288 0.02  . 2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 2 Pro HB2  . 17325 1           3 . 1 1   2   2 PRO HB3  H  1   1.919 0.02  . 2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 2 Pro HB3  . 17325 1           4 . 1 1   2   2 PRO HG2  H  1   1.984 0.02  . 2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 2 Pro HG2  . 17325 1           5 . 1 1   2   2 PRO HG3  H  1   1.995 0.02  . 2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 2 Pro HG3  . 17325 1           6 . 1 1   2   2 PRO HD2  H  1   3.551 0.02  . 2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 2 Pro HD2  . 17325 1           7 . 1 1   2   2 PRO HD3  H  1   3.558 0.02  . 2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 2 Pro HD3  . 17325 1           8 . 1 1   2   2 PRO C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13 177.102 0.100 . 1 . .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 2 Pro C    . 17325 1           9 . 1 1   2   2 PRO CA   C 13  63.150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 2 Pro CA   . 17325 1          10 . 1 1   2   2 PRO CB   C 13  32.241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 2 Pro CB   . 17325 1          11 . 1 1   2   2 PRO CG   C 13  26.744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 2 Pro CG   . 17325 1          12 . 1 1   2   2 PRO CD   C 13  49.499 0.100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 2 Pro CD   . 17325 1  </w:t>
      </w:r>
    </w:p>
    <w:p w14:paraId="48008DEE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D62A60">
        <w:rPr>
          <w:rFonts w:ascii="Courier" w:hAnsi="Courier" w:cs="Courier"/>
          <w:color w:val="000000"/>
          <w:sz w:val="20"/>
          <w:szCs w:val="20"/>
        </w:rPr>
        <w:t xml:space="preserve">255 . 1 1  27  27 TRP H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H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1   7.890 0.02  . 1 . .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    . 17325 1         256 . 1 1  27  27 TRP HA   H  1   4.885 0.02 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HA   . 17325 1         257 . 1 1  27  27 TRP HB2  H  1   3.012 0.02  . 2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HB2  . 17325 1         258 . 1 1  27  27 TRP HB3  H  1   3.166 0.02  . 2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HB3  . 17325 1         259 . 1 1  27  27 TRP HD1  H  1   7.143 0.02 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HD1  . 17325 1         260 . 1 1  27  27 TRP HE1  H  1  10.017 0.02 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HE1  . 17325 1         261 . 1 1  27  27 TRP HE3  H  1   7.11  0.02  . 5 </w:t>
      </w:r>
      <w:r>
        <w:rPr>
          <w:rFonts w:ascii="Courier" w:hAnsi="Courier" w:cs="Courier"/>
          <w:color w:val="000000"/>
          <w:sz w:val="20"/>
          <w:szCs w:val="20"/>
        </w:rPr>
        <w:t xml:space="preserve">1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HE3  . 17325 1         262 . 1 1  27  27 TRP HZ2  H  1   7.410 0.02 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HZ2  . 17325 1         263 . 1 1  27  27 TRP HZ3  H  1   7.055 0.02 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HZ3  . 17325 1         264 . 1 1  27  27 TRP HH2  H  1   7.168 0.02 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HH2  . 17325 1         265 . 1 1  27  27 TRP C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13 174.108 0.100 . 1 . . .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    . 17325 1         266 . 1 1  27  27 TRP CA   C 13  54.622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CA   . 17325 1         267 . 1 1  27  27 TRP CB   C 13  29.095 0.100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CB   . 17325 1         268 . 1 1  27  27 TRP CD1  C 13 126.9  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CD1  . 17325 1         269 . 1 1  27  27 TRP CE3  C 13 120.6  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CE3  . 17325 1         270 . 1 1  27  27 TRP CZ2  C 13 114.7  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CZ2  . 17325 1         271 . 1 1  27  27 TRP CZ3  C 13 122.1   0.100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CZ3  . 17325 1         272 . 1 1  27  27 TRP CH2  C 13 124.7  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CH2  . 17325 1         273 . 1 1  27  27 TRP N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N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15 121.901 0.100 . 1 . . .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N    . 17325 1         274 . 1 1  27  27 TRP NE1  N 15 128.891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27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NE1  . 17325 1         287 . 1 1  30  30 TRP H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H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 1   7.606 0.02  . 1 .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    . 17325 1         288 . 1 1  30  30 TRP HA   H  1   4.612 0.02 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HA   . 17325 1         289 . 1 1  30  30 TRP HB2  H  1   3.276 0.02  . 2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HB2  . 17325 1         290 . 1 1  30  30 TRP HB3  H  1   3.345 0.02  . 2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HB3  . 17325 1         291 . 1 1  30  30 TRP HD1  H  1   7.195 0.02 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HD1  . 17325 1         292 . 1 1  30  30 TRP HE1  H  1  10.186 0.02 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HE1  . 17325 1         293 . 1 1  30  30 TRP HE3  H  1   7.06  0.02  . 5 </w:t>
      </w:r>
      <w:r>
        <w:rPr>
          <w:rFonts w:ascii="Courier" w:hAnsi="Courier" w:cs="Courier"/>
          <w:color w:val="000000"/>
          <w:sz w:val="20"/>
          <w:szCs w:val="20"/>
        </w:rPr>
        <w:t xml:space="preserve">1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HE3  . 17325 1         294 . 1 1  30  30 TRP HZ2  H  1   7.424 0.02 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HZ2  . 17325 1         295 . 1 1  30  30 TRP HZ3  H  1   7.115 0.02 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HZ3  . 17325 1         296 . 1 1  30  30 TRP HH2  H  1   7.249 0.02 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HH2  . 17325 1         297 . 1 1  30  30 TRP C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C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13 176.719 0.100 . 1 . .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    . 17325 1         </w:t>
      </w:r>
      <w:r w:rsidRPr="00D62A60">
        <w:rPr>
          <w:rFonts w:ascii="Courier" w:hAnsi="Courier" w:cs="Courier"/>
          <w:color w:val="000000"/>
          <w:sz w:val="20"/>
          <w:szCs w:val="20"/>
        </w:rPr>
        <w:lastRenderedPageBreak/>
        <w:t xml:space="preserve">298 . 1 1  30  30 TRP CA   C 13  57.687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CA   . 17325 1         299 . 1 1  30  30 TRP CB   C 13  28.616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CB   . 17325 1         300 . 1 1  30  30 TRP CD1  C 13 126.9   0.100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CD1  . 17325 1         301 . 1 1  30  30 TRP CE3  C 13 120.6  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CE3  . 17325 1         302 . 1 1  30  30 TRP CZ2  C 13 114.7  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CZ2  . 17325 1         303 . 1 1  30  30 TRP CZ3  C 13 122.1   0.100 . 1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CZ3  . 17325 1         304 . 1 1  30  30 TRP CH2  C 13 124.7   0.100 . 1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CH2  . 17325 1         305 . 1 1  30  30 TRP N   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N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15 116.231 0.100 . 1 . .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N    . 17325 1         306 . 1 1  30  30 TRP NE1  N 15 129.938 0.100 . 1 . . . </w:t>
      </w:r>
      <w:r>
        <w:rPr>
          <w:rFonts w:ascii="Courier" w:hAnsi="Courier" w:cs="Courier"/>
          <w:color w:val="000000"/>
          <w:sz w:val="20"/>
          <w:szCs w:val="20"/>
        </w:rPr>
        <w:t xml:space="preserve">. 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.  30 </w:t>
      </w:r>
      <w:proofErr w:type="spellStart"/>
      <w:r w:rsidRPr="00D62A60">
        <w:rPr>
          <w:rFonts w:ascii="Courier" w:hAnsi="Courier" w:cs="Courier"/>
          <w:color w:val="000000"/>
          <w:sz w:val="20"/>
          <w:szCs w:val="20"/>
        </w:rPr>
        <w:t>Trp</w:t>
      </w:r>
      <w:proofErr w:type="spellEnd"/>
      <w:r w:rsidRPr="00D62A60">
        <w:rPr>
          <w:rFonts w:ascii="Courier" w:hAnsi="Courier" w:cs="Courier"/>
          <w:color w:val="000000"/>
          <w:sz w:val="20"/>
          <w:szCs w:val="20"/>
        </w:rPr>
        <w:t xml:space="preserve"> NE1  . 17325 1</w:t>
      </w:r>
    </w:p>
    <w:p w14:paraId="5851B50F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19BE9DF" w14:textId="77777777" w:rsidR="00823614" w:rsidRPr="00D62A60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stop_</w:t>
      </w:r>
      <w:r w:rsidRPr="00D62A60"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6567FFA7" w14:textId="77777777" w:rsidR="00823614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1C79C3B" w14:textId="77777777" w:rsidR="00823614" w:rsidRPr="00585EE1" w:rsidRDefault="00823614" w:rsidP="0082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85EE1">
        <w:rPr>
          <w:rFonts w:ascii="Courier" w:hAnsi="Courier" w:cs="Courier"/>
          <w:color w:val="000000"/>
          <w:sz w:val="20"/>
          <w:szCs w:val="20"/>
        </w:rPr>
        <w:t xml:space="preserve">save_ </w:t>
      </w:r>
    </w:p>
    <w:p w14:paraId="41C17939" w14:textId="77777777" w:rsidR="00823614" w:rsidRPr="00585EE1" w:rsidRDefault="00823614" w:rsidP="00823614">
      <w:pPr>
        <w:rPr>
          <w:rFonts w:ascii="Times" w:hAnsi="Times"/>
          <w:sz w:val="20"/>
          <w:szCs w:val="20"/>
        </w:rPr>
      </w:pPr>
    </w:p>
    <w:p w14:paraId="365447DD" w14:textId="77777777" w:rsidR="00823614" w:rsidRPr="00DD7178" w:rsidRDefault="00823614" w:rsidP="00823614">
      <w:pPr>
        <w:rPr>
          <w:sz w:val="22"/>
          <w:szCs w:val="22"/>
        </w:rPr>
      </w:pPr>
    </w:p>
    <w:p w14:paraId="341F135E" w14:textId="77777777" w:rsidR="00823614" w:rsidRPr="00823614" w:rsidRDefault="00823614">
      <w:pPr>
        <w:rPr>
          <w:rFonts w:ascii="Times New Roman" w:hAnsi="Times New Roman" w:cs="Times New Roman"/>
        </w:rPr>
      </w:pPr>
    </w:p>
    <w:sectPr w:rsidR="00823614" w:rsidRPr="00823614" w:rsidSect="00823614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 WEDELL">
    <w15:presenceInfo w15:providerId="Windows Live" w15:userId="87d3abdf-28eb-4398-bbbc-10503abc3ef9"/>
  </w15:person>
  <w15:person w15:author="Hesam">
    <w15:presenceInfo w15:providerId="None" w15:userId="He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4"/>
    <w:rsid w:val="001870AF"/>
    <w:rsid w:val="00823614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A4EEF"/>
  <w15:chartTrackingRefBased/>
  <w15:docId w15:val="{ED0E4806-6792-2D45-8C37-F26FAC9F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6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</cp:revision>
  <dcterms:created xsi:type="dcterms:W3CDTF">2020-09-01T02:43:00Z</dcterms:created>
  <dcterms:modified xsi:type="dcterms:W3CDTF">2020-09-01T02:46:00Z</dcterms:modified>
</cp:coreProperties>
</file>