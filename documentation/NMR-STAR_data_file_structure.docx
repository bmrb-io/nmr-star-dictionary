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93853" w14:textId="510A0E44" w:rsidR="00BB2277" w:rsidRDefault="00BB2277" w:rsidP="00BB2277">
      <w:r>
        <w:t>NMR-STAR Data File Structure Outline</w:t>
      </w:r>
    </w:p>
    <w:p w14:paraId="09D22438" w14:textId="77777777" w:rsidR="00BB2277" w:rsidRDefault="00BB2277" w:rsidP="00BB2277"/>
    <w:p w14:paraId="3CDD32AB" w14:textId="77777777" w:rsidR="00BB2277" w:rsidRDefault="00BB2277" w:rsidP="00BB2277"/>
    <w:p w14:paraId="4351E1F8" w14:textId="6044F8CF" w:rsidR="00BB2277" w:rsidRDefault="00BB2277"/>
    <w:p w14:paraId="5B5F4D4B" w14:textId="58540AC2" w:rsidR="00BB2277" w:rsidRDefault="00BB2277" w:rsidP="00BB2277">
      <w:ins w:id="0" w:author="JOHN L MARKLEY" w:date="2018-07-17T16:57:00Z">
        <w:r w:rsidRPr="00BB2277">
          <w:rPr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0" wp14:anchorId="2B2D98CF" wp14:editId="0F4BF8FF">
                  <wp:simplePos x="0" y="0"/>
                  <wp:positionH relativeFrom="margin">
                    <wp:posOffset>0</wp:posOffset>
                  </wp:positionH>
                  <wp:positionV relativeFrom="margin">
                    <wp:posOffset>177800</wp:posOffset>
                  </wp:positionV>
                  <wp:extent cx="6281420" cy="7900035"/>
                  <wp:effectExtent l="0" t="0" r="17780" b="12065"/>
                  <wp:wrapTopAndBottom/>
                  <wp:docPr id="13" name="Text Box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1420" cy="7900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5A2DF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data_&lt;string&gt;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For a BMRB entry the ‘&lt;string&gt;’ would be a BMRB accession code.</w:t>
                              </w:r>
                            </w:p>
                            <w:p w14:paraId="71A2E97F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save_&lt;save_frame_name1&gt;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The save frame name must be unique within a STAR file.</w:t>
                              </w:r>
                            </w:p>
                            <w:p w14:paraId="11E49BF5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_Category1.Sf_category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&lt;save_frame_category1&gt;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Each save frame has a specific category designation.</w:t>
                              </w:r>
                            </w:p>
                            <w:p w14:paraId="0A3FD25C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_Category1.Sf_framecode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&lt;save_frame_name1&gt;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The tag value is the save frame name.</w:t>
                              </w:r>
                            </w:p>
                            <w:p w14:paraId="4D75CA6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_Category1.Ent</w:t>
                              </w:r>
                              <w: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ry_ID</w:t>
                              </w:r>
                              <w: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  <w: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# An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entry_ID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value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is included in each tag category.</w:t>
                              </w:r>
                            </w:p>
                            <w:p w14:paraId="3AE35126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_Category1.ID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A unique integer identifier is assigned to each save frame of a specific category</w:t>
                              </w:r>
                            </w:p>
                            <w:p w14:paraId="3DACF652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_Category1.Item1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&lt;value</w:t>
                              </w:r>
                              <w:ins w:id="1" w:author="Jon WEDELL" w:date="2018-05-31T10:11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</w:p>
                            <w:p w14:paraId="2F7287A0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</w:p>
                            <w:p w14:paraId="57C9C4D0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save_</w:t>
                              </w:r>
                            </w:p>
                            <w:p w14:paraId="72904889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</w:p>
                            <w:p w14:paraId="243B9BF8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save_&lt;save_frame_name2&gt;</w:t>
                              </w:r>
                            </w:p>
                            <w:p w14:paraId="1DDB37A9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_Category2.Sf_category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&lt;save_frame_category2&gt;</w:t>
                              </w:r>
                            </w:p>
                            <w:p w14:paraId="7DF31B91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_Category2.Sf_framecode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&lt;save_frame_name2&gt;</w:t>
                              </w:r>
                            </w:p>
                            <w:p w14:paraId="72758D52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_Category2.Entry_ID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</w:p>
                            <w:p w14:paraId="22BB888A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</w:p>
                            <w:p w14:paraId="0F71D274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_Category2.Item1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&lt;value</w:t>
                              </w:r>
                              <w:ins w:id="2" w:author="Jon WEDELL" w:date="2018-05-31T10:11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2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</w:p>
                            <w:p w14:paraId="1CA36816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</w:p>
                            <w:p w14:paraId="43DCD375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loop_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The data in a loop_ construct can be formatted as a table, although this is not required.</w:t>
                              </w:r>
                            </w:p>
                            <w:p w14:paraId="09A90394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_Category3.Item1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</w:p>
                            <w:p w14:paraId="33FAF09A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_Category3.Item2</w:t>
                              </w:r>
                            </w:p>
                            <w:p w14:paraId="3CED0163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_Category3.Entry_ID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</w:p>
                            <w:p w14:paraId="6B5B0AB4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_Category3.Category2_ID</w:t>
                              </w:r>
                            </w:p>
                            <w:p w14:paraId="1EB69022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&lt;</w:t>
                              </w:r>
                              <w:ins w:id="3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item1_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4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_1.1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</w:t>
                              </w:r>
                              <w:ins w:id="5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item2_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6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</w:t>
                                </w:r>
                              </w:ins>
                              <w:ins w:id="7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1</w:t>
                                </w:r>
                              </w:ins>
                              <w:ins w:id="8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.1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</w:p>
                            <w:p w14:paraId="5CC41BD3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&lt;</w:t>
                              </w:r>
                              <w:ins w:id="9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item1_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</w:t>
                              </w:r>
                              <w: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e</w:t>
                              </w:r>
                              <w:ins w:id="10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_1.2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e&gt;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</w:t>
                              </w:r>
                              <w:ins w:id="11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item2_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12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</w:t>
                                </w:r>
                              </w:ins>
                              <w:ins w:id="13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1</w:t>
                                </w:r>
                              </w:ins>
                              <w:ins w:id="14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.1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</w:p>
                            <w:p w14:paraId="6A6C65AF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stop_</w:t>
                              </w:r>
                              <w: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                                                     # The stop_ keyword is used to close all loop constructs.</w:t>
                              </w:r>
                            </w:p>
                            <w:p w14:paraId="5B85EA53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save_</w:t>
                              </w:r>
                            </w:p>
                            <w:p w14:paraId="3B7B66BE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</w:p>
                            <w:p w14:paraId="082152C8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save_&lt;save_frame_name3&gt;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Multiple save frames of the same category are allowed for most categories.</w:t>
                              </w:r>
                            </w:p>
                            <w:p w14:paraId="01716846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_Category2.Sf_category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&lt;save_frame_category2&gt;</w:t>
                              </w:r>
                            </w:p>
                            <w:p w14:paraId="76B9FFF2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_Category2.Sf_framecode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&lt;save_frame_name3&gt;</w:t>
                              </w:r>
                            </w:p>
                            <w:p w14:paraId="589CE1CC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_Category2.Entry_ID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</w:p>
                            <w:p w14:paraId="158F304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2</w:t>
                              </w:r>
                            </w:p>
                            <w:p w14:paraId="313C7747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_Category2.Item1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&lt;value</w:t>
                              </w:r>
                              <w:ins w:id="15" w:author="Jon WEDELL" w:date="2018-05-31T10:11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3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</w:p>
                            <w:p w14:paraId="77B8A3F3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</w:p>
                            <w:p w14:paraId="01769439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loop_</w:t>
                              </w:r>
                            </w:p>
                            <w:p w14:paraId="3D20F465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_Category3.Item1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</w:p>
                            <w:p w14:paraId="344CAE8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_Category3.Item2</w:t>
                              </w:r>
                            </w:p>
                            <w:p w14:paraId="7CD0E65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_Category3.Entry_ID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</w:p>
                            <w:p w14:paraId="7522256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_Category3.Category2_ID</w:t>
                              </w:r>
                            </w:p>
                            <w:p w14:paraId="3A027D85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&lt;</w:t>
                              </w:r>
                              <w:ins w:id="16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item1_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17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_2.1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</w:t>
                              </w:r>
                              <w:ins w:id="18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item2_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19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_2.1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2</w:t>
                              </w:r>
                            </w:p>
                            <w:p w14:paraId="0C9636B4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&lt;</w:t>
                              </w:r>
                              <w:ins w:id="20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item1_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21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_2.2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</w:t>
                              </w:r>
                              <w:ins w:id="22" w:author="Jon WEDELL" w:date="2018-05-31T10:12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item2_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23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_2.2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2</w:t>
                              </w:r>
                            </w:p>
                            <w:p w14:paraId="79BD53A1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stop_</w:t>
                              </w:r>
                            </w:p>
                            <w:p w14:paraId="6F3E4930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save_</w:t>
                              </w:r>
                            </w:p>
                            <w:p w14:paraId="438AA076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</w:p>
                            <w:p w14:paraId="383AA99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save_&lt;save_frame_name4&gt;</w:t>
                              </w:r>
                            </w:p>
                            <w:p w14:paraId="3D8977E0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_Category4.Sf_category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&lt;save_frame_category3&gt;</w:t>
                              </w:r>
                            </w:p>
                            <w:p w14:paraId="5DC89AAC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_Category4.Sf_framecode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&lt;save_frame_name4&gt;</w:t>
                              </w:r>
                            </w:p>
                            <w:p w14:paraId="73E2B191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_Category4.Entry_ID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</w:p>
                            <w:p w14:paraId="5AC2F5E5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_Category4.ID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</w:p>
                            <w:p w14:paraId="04603387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_Category4.Sample_conditions_ID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Save frame containing experimental data are usually linked to a specific</w:t>
                              </w:r>
                            </w:p>
                            <w:p w14:paraId="79A573A4" w14:textId="77777777" w:rsidR="00BB2277" w:rsidRPr="004C4AE5" w:rsidRDefault="00BB2277" w:rsidP="00BB2277">
                              <w:pPr>
                                <w:ind w:left="3600" w:firstLine="720"/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# set of sample conditions.</w:t>
                              </w:r>
                            </w:p>
                            <w:p w14:paraId="5B526438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_Category4.Sample_conditions_label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$</w:t>
                              </w:r>
                              <w:proofErr w:type="spellStart"/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save_frame_name</w:t>
                              </w:r>
                              <w:proofErr w:type="spellEnd"/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The STAR method for referencing save frames is supported.</w:t>
                              </w:r>
                            </w:p>
                            <w:p w14:paraId="02DBAC1D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</w:p>
                            <w:p w14:paraId="40667A00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loop_</w:t>
                              </w:r>
                            </w:p>
                            <w:p w14:paraId="366324F3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_Category5.Item1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</w:p>
                            <w:p w14:paraId="148D4BAE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_Category5.Item2</w:t>
                              </w:r>
                            </w:p>
                            <w:p w14:paraId="0B9D1E0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_Category5.Entry_ID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</w:p>
                            <w:p w14:paraId="25963895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_Category5.Category4_ID</w:t>
                              </w:r>
                            </w:p>
                            <w:p w14:paraId="0F056288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&lt;</w:t>
                              </w:r>
                              <w:ins w:id="24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item1_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25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_3.1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</w:t>
                              </w:r>
                              <w:ins w:id="26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item2_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27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_3.1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</w:p>
                            <w:p w14:paraId="5CA1A9EF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&lt;</w:t>
                              </w:r>
                              <w:ins w:id="28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item1_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29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_3.</w:t>
                                </w:r>
                              </w:ins>
                              <w:ins w:id="30" w:author="Jon WEDELL" w:date="2018-05-31T10:14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2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</w:t>
                              </w:r>
                              <w:ins w:id="31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item2_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32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_3.2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</w:p>
                            <w:p w14:paraId="41012E4F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stop_</w:t>
                              </w:r>
                            </w:p>
                            <w:p w14:paraId="655A6989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</w:p>
                            <w:p w14:paraId="588F88A1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loop_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# A save frame may contain more than one ‘loop_’ construct but the tag categories must be unique.</w:t>
                              </w:r>
                            </w:p>
                            <w:p w14:paraId="15797CD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_Category6.Item1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</w:p>
                            <w:p w14:paraId="70B79467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_Category6.Item2</w:t>
                              </w:r>
                            </w:p>
                            <w:p w14:paraId="4DC5321F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_Category6.Entry_ID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</w:r>
                            </w:p>
                            <w:p w14:paraId="2120AF19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 xml:space="preserve">   _Category6.Category4_ID</w:t>
                              </w:r>
                            </w:p>
                            <w:p w14:paraId="7DEA11C5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&lt;</w:t>
                              </w:r>
                              <w:ins w:id="33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item1_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34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_4.1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</w:t>
                              </w:r>
                              <w:ins w:id="35" w:author="Jon WEDELL" w:date="2018-05-31T10:14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item2_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36" w:author="Jon WEDELL" w:date="2018-05-31T10:14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_4.1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</w:p>
                            <w:p w14:paraId="17B89B8B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 &lt;</w:t>
                              </w:r>
                              <w:ins w:id="37" w:author="Jon WEDELL" w:date="2018-05-31T10:13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item1_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38" w:author="Jon WEDELL" w:date="2018-05-31T10:14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_4.2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&lt;</w:t>
                              </w:r>
                              <w:ins w:id="39" w:author="Jon WEDELL" w:date="2018-05-31T10:14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item2_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value</w:t>
                              </w:r>
                              <w:ins w:id="40" w:author="Jon WEDELL" w:date="2018-05-31T10:14:00Z">
                                <w:r>
                                  <w:rPr>
                                    <w:rFonts w:ascii="Cambria" w:hAnsi="Cambria"/>
                                    <w:sz w:val="14"/>
                                    <w:szCs w:val="16"/>
                                  </w:rPr>
                                  <w:t>_4.2</w:t>
                                </w:r>
                              </w:ins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>&gt;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1234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1</w:t>
                              </w:r>
                            </w:p>
                            <w:p w14:paraId="2033E968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  </w:t>
                              </w: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ab/>
                                <w:t>stop_</w:t>
                              </w:r>
                            </w:p>
                            <w:p w14:paraId="028E0052" w14:textId="77777777" w:rsidR="00BB2277" w:rsidRPr="004C4AE5" w:rsidRDefault="00BB2277" w:rsidP="00BB2277">
                              <w:pPr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</w:pPr>
                              <w:r w:rsidRPr="004C4AE5">
                                <w:rPr>
                                  <w:rFonts w:ascii="Cambria" w:hAnsi="Cambria"/>
                                  <w:sz w:val="14"/>
                                  <w:szCs w:val="16"/>
                                </w:rPr>
                                <w:t xml:space="preserve">    save_</w:t>
                              </w:r>
                            </w:p>
                            <w:p w14:paraId="1CAEEC7C" w14:textId="77777777" w:rsidR="00BB2277" w:rsidRPr="00DF7048" w:rsidRDefault="00BB2277" w:rsidP="00BB2277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</w:p>
                            <w:p w14:paraId="7DB30858" w14:textId="77777777" w:rsidR="00BB2277" w:rsidRPr="00AF3CF1" w:rsidRDefault="00BB2277" w:rsidP="00BB2277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AF3CF1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ins w:id="41" w:author="JOHN L MARKLEY" w:date="2018-07-17T16:47:00Z">
                                <w:r w:rsidRPr="00AF3CF1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4</w:t>
                                </w:r>
                              </w:ins>
                              <w:r w:rsidRPr="00AF3CF1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w:r w:rsidRPr="00AF3CF1">
                                <w:rPr>
                                  <w:sz w:val="22"/>
                                  <w:szCs w:val="22"/>
                                </w:rPr>
                                <w:t>NMR-STAR data file structure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2D98CF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margin-left:0;margin-top:14pt;width:494.6pt;height:6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" o:allowoverlap="f" filled="f">
                  <v:textbox inset=",7.2pt,,7.2pt">
                    <w:txbxContent>
                      <w:p w14:paraId="6F5A2DF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data_&lt;string&gt;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For a BMRB entry the ‘&lt;string&gt;’ would be a BMRB accession code.</w:t>
                        </w:r>
                      </w:p>
                      <w:p w14:paraId="71A2E97F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save_&lt;save_frame_name1&gt;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The save frame name must be unique within a STAR file.</w:t>
                        </w:r>
                      </w:p>
                      <w:p w14:paraId="11E49BF5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_Category1.Sf_category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&lt;save_frame_category1&gt;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Each save frame has a specific category designation.</w:t>
                        </w:r>
                      </w:p>
                      <w:p w14:paraId="0A3FD25C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_Category1.Sf_framecode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&lt;save_frame_name1&gt;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The tag value is the save frame name.</w:t>
                        </w:r>
                      </w:p>
                      <w:p w14:paraId="4D75CA6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_Category1.Ent</w:t>
                        </w:r>
                        <w:r>
                          <w:rPr>
                            <w:rFonts w:ascii="Cambria" w:hAnsi="Cambria"/>
                            <w:sz w:val="14"/>
                            <w:szCs w:val="16"/>
                          </w:rPr>
                          <w:t>ry_ID</w:t>
                        </w:r>
                        <w:r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  <w:r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# An </w:t>
                        </w:r>
                        <w:proofErr w:type="spellStart"/>
                        <w:r>
                          <w:rPr>
                            <w:rFonts w:ascii="Cambria" w:hAnsi="Cambria"/>
                            <w:sz w:val="14"/>
                            <w:szCs w:val="16"/>
                          </w:rPr>
                          <w:t>entry_ID</w:t>
                        </w:r>
                        <w:proofErr w:type="spellEnd"/>
                        <w:r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value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is included in each tag category.</w:t>
                        </w:r>
                      </w:p>
                      <w:p w14:paraId="3AE35126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_Category1.ID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A unique integer identifier is assigned to each save frame of a specific category</w:t>
                        </w:r>
                      </w:p>
                      <w:p w14:paraId="3DACF652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_Category1.Item1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&lt;value</w:t>
                        </w:r>
                        <w:ins w:id="42" w:author="Jon WEDELL" w:date="2018-05-31T10:11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</w:p>
                      <w:p w14:paraId="2F7287A0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</w:p>
                      <w:p w14:paraId="57C9C4D0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save_</w:t>
                        </w:r>
                      </w:p>
                      <w:p w14:paraId="72904889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</w:p>
                      <w:p w14:paraId="243B9BF8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save_&lt;save_frame_name2&gt;</w:t>
                        </w:r>
                      </w:p>
                      <w:p w14:paraId="1DDB37A9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_Category2.Sf_category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&lt;save_frame_category2&gt;</w:t>
                        </w:r>
                      </w:p>
                      <w:p w14:paraId="7DF31B91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_Category2.Sf_framecode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&lt;save_frame_name2&gt;</w:t>
                        </w:r>
                      </w:p>
                      <w:p w14:paraId="72758D52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_Category2.Entry_ID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</w:p>
                      <w:p w14:paraId="22BB888A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</w:p>
                      <w:p w14:paraId="0F71D274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_Category2.Item1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&lt;value</w:t>
                        </w:r>
                        <w:ins w:id="43" w:author="Jon WEDELL" w:date="2018-05-31T10:11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2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</w:p>
                      <w:p w14:paraId="1CA36816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</w:p>
                      <w:p w14:paraId="43DCD375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loop_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The data in a loop_ construct can be formatted as a table, although this is not required.</w:t>
                        </w:r>
                      </w:p>
                      <w:p w14:paraId="09A90394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_Category3.Item1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</w:p>
                      <w:p w14:paraId="33FAF09A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_Category3.Item2</w:t>
                        </w:r>
                      </w:p>
                      <w:p w14:paraId="3CED0163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_Category3.Entry_ID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</w:p>
                      <w:p w14:paraId="6B5B0AB4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_Category3.Category2_ID</w:t>
                        </w:r>
                      </w:p>
                      <w:p w14:paraId="1EB69022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&lt;</w:t>
                        </w:r>
                        <w:ins w:id="44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item1_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45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_1.1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</w:t>
                        </w:r>
                        <w:ins w:id="46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item2_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47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</w:t>
                          </w:r>
                        </w:ins>
                        <w:ins w:id="48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1</w:t>
                          </w:r>
                        </w:ins>
                        <w:ins w:id="49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.1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</w:p>
                      <w:p w14:paraId="5CC41BD3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&lt;</w:t>
                        </w:r>
                        <w:ins w:id="50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item1_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</w:t>
                        </w:r>
                        <w:r>
                          <w:rPr>
                            <w:rFonts w:ascii="Cambria" w:hAnsi="Cambria"/>
                            <w:sz w:val="14"/>
                            <w:szCs w:val="16"/>
                          </w:rPr>
                          <w:t>e</w:t>
                        </w:r>
                        <w:ins w:id="51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_1.2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e&gt;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</w:t>
                        </w:r>
                        <w:ins w:id="52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item2_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53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</w:t>
                          </w:r>
                        </w:ins>
                        <w:ins w:id="54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1</w:t>
                          </w:r>
                        </w:ins>
                        <w:ins w:id="55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.1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</w:p>
                      <w:p w14:paraId="6A6C65AF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stop_</w:t>
                        </w:r>
                        <w:r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                                                     # The stop_ keyword is used to close all loop constructs.</w:t>
                        </w:r>
                      </w:p>
                      <w:p w14:paraId="5B85EA53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save_</w:t>
                        </w:r>
                      </w:p>
                      <w:p w14:paraId="3B7B66BE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</w:p>
                      <w:p w14:paraId="082152C8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save_&lt;save_frame_name3&gt;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Multiple save frames of the same category are allowed for most categories.</w:t>
                        </w:r>
                      </w:p>
                      <w:p w14:paraId="01716846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_Category2.Sf_category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&lt;save_frame_category2&gt;</w:t>
                        </w:r>
                      </w:p>
                      <w:p w14:paraId="76B9FFF2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_Category2.Sf_framecode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&lt;save_frame_name3&gt;</w:t>
                        </w:r>
                      </w:p>
                      <w:p w14:paraId="589CE1CC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_Category2.Entry_ID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</w:p>
                      <w:p w14:paraId="158F304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2</w:t>
                        </w:r>
                      </w:p>
                      <w:p w14:paraId="313C7747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_Category2.Item1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&lt;value</w:t>
                        </w:r>
                        <w:ins w:id="56" w:author="Jon WEDELL" w:date="2018-05-31T10:11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3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</w:p>
                      <w:p w14:paraId="77B8A3F3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</w:p>
                      <w:p w14:paraId="01769439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loop_</w:t>
                        </w:r>
                      </w:p>
                      <w:p w14:paraId="3D20F465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_Category3.Item1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</w:p>
                      <w:p w14:paraId="344CAE8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_Category3.Item2</w:t>
                        </w:r>
                      </w:p>
                      <w:p w14:paraId="7CD0E65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_Category3.Entry_ID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</w:p>
                      <w:p w14:paraId="7522256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_Category3.Category2_ID</w:t>
                        </w:r>
                      </w:p>
                      <w:p w14:paraId="3A027D85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&lt;</w:t>
                        </w:r>
                        <w:ins w:id="57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item1_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58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_2.1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</w:t>
                        </w:r>
                        <w:ins w:id="59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item2_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60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_2.1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2</w:t>
                        </w:r>
                      </w:p>
                      <w:p w14:paraId="0C9636B4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&lt;</w:t>
                        </w:r>
                        <w:ins w:id="61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item1_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62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_2.2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</w:t>
                        </w:r>
                        <w:ins w:id="63" w:author="Jon WEDELL" w:date="2018-05-31T10:12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item2_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64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_2.2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2</w:t>
                        </w:r>
                      </w:p>
                      <w:p w14:paraId="79BD53A1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stop_</w:t>
                        </w:r>
                      </w:p>
                      <w:p w14:paraId="6F3E4930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save_</w:t>
                        </w:r>
                      </w:p>
                      <w:p w14:paraId="438AA076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</w:p>
                      <w:p w14:paraId="383AA99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save_&lt;save_frame_name4&gt;</w:t>
                        </w:r>
                      </w:p>
                      <w:p w14:paraId="3D8977E0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_Category4.Sf_category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&lt;save_frame_category3&gt;</w:t>
                        </w:r>
                      </w:p>
                      <w:p w14:paraId="5DC89AAC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_Category4.Sf_framecode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&lt;save_frame_name4&gt;</w:t>
                        </w:r>
                      </w:p>
                      <w:p w14:paraId="73E2B191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_Category4.Entry_ID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</w:p>
                      <w:p w14:paraId="5AC2F5E5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_Category4.ID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</w:p>
                      <w:p w14:paraId="04603387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_Category4.Sample_conditions_ID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Save frame containing experimental data are usually linked to a specific</w:t>
                        </w:r>
                      </w:p>
                      <w:p w14:paraId="79A573A4" w14:textId="77777777" w:rsidR="00BB2277" w:rsidRPr="004C4AE5" w:rsidRDefault="00BB2277" w:rsidP="00BB2277">
                        <w:pPr>
                          <w:ind w:left="3600" w:firstLine="720"/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# set of sample conditions.</w:t>
                        </w:r>
                      </w:p>
                      <w:p w14:paraId="5B526438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_Category4.Sample_conditions_label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$</w:t>
                        </w:r>
                        <w:proofErr w:type="spellStart"/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save_frame_name</w:t>
                        </w:r>
                        <w:proofErr w:type="spellEnd"/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The STAR method for referencing save frames is supported.</w:t>
                        </w:r>
                      </w:p>
                      <w:p w14:paraId="02DBAC1D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</w:p>
                      <w:p w14:paraId="40667A00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loop_</w:t>
                        </w:r>
                      </w:p>
                      <w:p w14:paraId="366324F3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_Category5.Item1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</w:p>
                      <w:p w14:paraId="148D4BAE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_Category5.Item2</w:t>
                        </w:r>
                      </w:p>
                      <w:p w14:paraId="0B9D1E0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_Category5.Entry_ID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</w:p>
                      <w:p w14:paraId="25963895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_Category5.Category4_ID</w:t>
                        </w:r>
                      </w:p>
                      <w:p w14:paraId="0F056288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&lt;</w:t>
                        </w:r>
                        <w:ins w:id="65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item1_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66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_3.1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</w:t>
                        </w:r>
                        <w:ins w:id="67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item2_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68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_3.1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</w:p>
                      <w:p w14:paraId="5CA1A9EF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&lt;</w:t>
                        </w:r>
                        <w:ins w:id="69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item1_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70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_3.</w:t>
                          </w:r>
                        </w:ins>
                        <w:ins w:id="71" w:author="Jon WEDELL" w:date="2018-05-31T10:14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2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</w:t>
                        </w:r>
                        <w:ins w:id="72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item2_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73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_3.2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</w:p>
                      <w:p w14:paraId="41012E4F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stop_</w:t>
                        </w:r>
                      </w:p>
                      <w:p w14:paraId="655A6989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</w:p>
                      <w:p w14:paraId="588F88A1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loop_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# A save frame may contain more than one ‘loop_’ construct but the tag categories must be unique.</w:t>
                        </w:r>
                      </w:p>
                      <w:p w14:paraId="15797CD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_Category6.Item1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</w:p>
                      <w:p w14:paraId="70B79467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_Category6.Item2</w:t>
                        </w:r>
                      </w:p>
                      <w:p w14:paraId="4DC5321F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_Category6.Entry_ID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</w:r>
                      </w:p>
                      <w:p w14:paraId="2120AF19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 xml:space="preserve">   _Category6.Category4_ID</w:t>
                        </w:r>
                      </w:p>
                      <w:p w14:paraId="7DEA11C5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&lt;</w:t>
                        </w:r>
                        <w:ins w:id="74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item1_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75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_4.1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</w:t>
                        </w:r>
                        <w:ins w:id="76" w:author="Jon WEDELL" w:date="2018-05-31T10:14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item2_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77" w:author="Jon WEDELL" w:date="2018-05-31T10:14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_4.1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</w:p>
                      <w:p w14:paraId="17B89B8B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 &lt;</w:t>
                        </w:r>
                        <w:ins w:id="78" w:author="Jon WEDELL" w:date="2018-05-31T10:13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item1_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79" w:author="Jon WEDELL" w:date="2018-05-31T10:14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_4.2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&lt;</w:t>
                        </w:r>
                        <w:ins w:id="80" w:author="Jon WEDELL" w:date="2018-05-31T10:14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item2_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value</w:t>
                        </w:r>
                        <w:ins w:id="81" w:author="Jon WEDELL" w:date="2018-05-31T10:14:00Z">
                          <w:r>
                            <w:rPr>
                              <w:rFonts w:ascii="Cambria" w:hAnsi="Cambria"/>
                              <w:sz w:val="14"/>
                              <w:szCs w:val="16"/>
                            </w:rPr>
                            <w:t>_4.2</w:t>
                          </w:r>
                        </w:ins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>&gt;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1234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1</w:t>
                        </w:r>
                      </w:p>
                      <w:p w14:paraId="2033E968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  </w:t>
                        </w: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ab/>
                          <w:t>stop_</w:t>
                        </w:r>
                      </w:p>
                      <w:p w14:paraId="028E0052" w14:textId="77777777" w:rsidR="00BB2277" w:rsidRPr="004C4AE5" w:rsidRDefault="00BB2277" w:rsidP="00BB2277">
                        <w:pPr>
                          <w:rPr>
                            <w:rFonts w:ascii="Cambria" w:hAnsi="Cambria"/>
                            <w:sz w:val="14"/>
                            <w:szCs w:val="16"/>
                          </w:rPr>
                        </w:pPr>
                        <w:r w:rsidRPr="004C4AE5">
                          <w:rPr>
                            <w:rFonts w:ascii="Cambria" w:hAnsi="Cambria"/>
                            <w:sz w:val="14"/>
                            <w:szCs w:val="16"/>
                          </w:rPr>
                          <w:t xml:space="preserve">    save_</w:t>
                        </w:r>
                      </w:p>
                      <w:p w14:paraId="1CAEEC7C" w14:textId="77777777" w:rsidR="00BB2277" w:rsidRPr="00DF7048" w:rsidRDefault="00BB2277" w:rsidP="00BB2277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</w:p>
                      <w:p w14:paraId="7DB30858" w14:textId="77777777" w:rsidR="00BB2277" w:rsidRPr="00AF3CF1" w:rsidRDefault="00BB2277" w:rsidP="00BB2277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AF3CF1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Figure </w:t>
                        </w:r>
                        <w:ins w:id="82" w:author="JOHN L MARKLEY" w:date="2018-07-17T16:47:00Z">
                          <w:r w:rsidRPr="00AF3CF1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4</w:t>
                          </w:r>
                        </w:ins>
                        <w:r w:rsidRPr="00AF3CF1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. </w:t>
                        </w:r>
                        <w:r w:rsidRPr="00AF3CF1">
                          <w:rPr>
                            <w:sz w:val="22"/>
                            <w:szCs w:val="22"/>
                          </w:rPr>
                          <w:t>NMR-STAR data file structure</w:t>
                        </w:r>
                      </w:p>
                    </w:txbxContent>
                  </v:textbox>
                  <w10:wrap type="topAndBottom" anchorx="margin" anchory="margin"/>
                </v:shape>
              </w:pict>
            </mc:Fallback>
          </mc:AlternateContent>
        </w:r>
      </w:ins>
    </w:p>
    <w:sectPr w:rsidR="00BB2277" w:rsidSect="00BB2277">
      <w:pgSz w:w="12240" w:h="15840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 L MARKLEY">
    <w15:presenceInfo w15:providerId="AD" w15:userId="S-1-5-21-944445629-1489980678-184074267-148091"/>
  </w15:person>
  <w15:person w15:author="Jon WEDELL">
    <w15:presenceInfo w15:providerId="Windows Live" w15:userId="87d3abdf-28eb-4398-bbbc-10503abc3e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77"/>
    <w:rsid w:val="001870AF"/>
    <w:rsid w:val="00BB2277"/>
    <w:rsid w:val="00E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86427"/>
  <w15:chartTrackingRefBased/>
  <w15:docId w15:val="{5B1B3A31-5DD0-8E48-8CE5-C49A4985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277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Ulrich Ulrich</dc:creator>
  <cp:keywords/>
  <dc:description/>
  <cp:lastModifiedBy>Eldon Ulrich Ulrich</cp:lastModifiedBy>
  <cp:revision>1</cp:revision>
  <dcterms:created xsi:type="dcterms:W3CDTF">2020-09-01T02:15:00Z</dcterms:created>
  <dcterms:modified xsi:type="dcterms:W3CDTF">2020-09-01T02:26:00Z</dcterms:modified>
</cp:coreProperties>
</file>