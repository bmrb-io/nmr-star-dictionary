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8DA8C" w14:textId="729B466B" w:rsidR="00E755D0" w:rsidRPr="0006272B" w:rsidRDefault="0006272B">
      <w:pPr>
        <w:rPr>
          <w:rFonts w:ascii="Times New Roman" w:hAnsi="Times New Roman" w:cs="Times New Roman"/>
        </w:rPr>
      </w:pPr>
      <w:r w:rsidRPr="0006272B">
        <w:rPr>
          <w:rFonts w:ascii="Times New Roman" w:hAnsi="Times New Roman" w:cs="Times New Roman"/>
        </w:rPr>
        <w:t>NMR-STAR tags with unique definitions and data types</w:t>
      </w:r>
    </w:p>
    <w:p w14:paraId="49E95FEC" w14:textId="1911ADB0" w:rsidR="0006272B" w:rsidRDefault="000627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36"/>
        <w:gridCol w:w="6527"/>
        <w:gridCol w:w="251"/>
      </w:tblGrid>
      <w:tr w:rsidR="0006272B" w14:paraId="7B9FDBEB" w14:textId="77777777" w:rsidTr="002B120E">
        <w:tc>
          <w:tcPr>
            <w:tcW w:w="9963" w:type="dxa"/>
            <w:gridSpan w:val="2"/>
          </w:tcPr>
          <w:p w14:paraId="2584A212" w14:textId="77777777" w:rsidR="0006272B" w:rsidRPr="00CA5E11" w:rsidRDefault="0006272B" w:rsidP="002B120E">
            <w:pPr>
              <w:spacing w:before="120" w:after="120"/>
              <w:rPr>
                <w:b/>
              </w:rPr>
            </w:pPr>
            <w:r w:rsidRPr="00F94079">
              <w:rPr>
                <w:b/>
              </w:rPr>
              <w:t>Table S1.</w:t>
            </w:r>
            <w:r>
              <w:t xml:space="preserve"> Special tags and tags that are exceptions to the general rules.</w:t>
            </w:r>
          </w:p>
        </w:tc>
        <w:tc>
          <w:tcPr>
            <w:tcW w:w="251" w:type="dxa"/>
          </w:tcPr>
          <w:p w14:paraId="6C4A5B5C" w14:textId="77777777" w:rsidR="0006272B" w:rsidRDefault="0006272B" w:rsidP="002B120E"/>
        </w:tc>
      </w:tr>
      <w:tr w:rsidR="0006272B" w14:paraId="573447A7" w14:textId="77777777" w:rsidTr="002B120E">
        <w:tc>
          <w:tcPr>
            <w:tcW w:w="3436" w:type="dxa"/>
            <w:shd w:val="clear" w:color="auto" w:fill="E7E6E6" w:themeFill="background2"/>
          </w:tcPr>
          <w:p w14:paraId="3EC4BE2F" w14:textId="77777777" w:rsidR="0006272B" w:rsidRPr="00CA5E11" w:rsidRDefault="0006272B" w:rsidP="002B120E">
            <w:pPr>
              <w:rPr>
                <w:b/>
              </w:rPr>
            </w:pPr>
            <w:r w:rsidRPr="00CA5E11">
              <w:rPr>
                <w:b/>
              </w:rPr>
              <w:t>Tag type</w:t>
            </w:r>
          </w:p>
        </w:tc>
        <w:tc>
          <w:tcPr>
            <w:tcW w:w="6527" w:type="dxa"/>
            <w:shd w:val="clear" w:color="auto" w:fill="E7E6E6" w:themeFill="background2"/>
          </w:tcPr>
          <w:p w14:paraId="1CC0D5A3" w14:textId="77777777" w:rsidR="0006272B" w:rsidRPr="00CA5E11" w:rsidRDefault="0006272B" w:rsidP="002B120E">
            <w:pPr>
              <w:rPr>
                <w:b/>
              </w:rPr>
            </w:pPr>
            <w:r w:rsidRPr="00CA5E11">
              <w:rPr>
                <w:b/>
              </w:rPr>
              <w:t>Usage</w:t>
            </w:r>
          </w:p>
        </w:tc>
        <w:tc>
          <w:tcPr>
            <w:tcW w:w="251" w:type="dxa"/>
          </w:tcPr>
          <w:p w14:paraId="2CD08969" w14:textId="77777777" w:rsidR="0006272B" w:rsidRDefault="0006272B" w:rsidP="002B120E"/>
        </w:tc>
      </w:tr>
      <w:tr w:rsidR="0006272B" w14:paraId="3214ED3C" w14:textId="77777777" w:rsidTr="002B120E">
        <w:tc>
          <w:tcPr>
            <w:tcW w:w="3436" w:type="dxa"/>
          </w:tcPr>
          <w:p w14:paraId="0BADA897" w14:textId="77777777" w:rsidR="0006272B" w:rsidRDefault="0006272B" w:rsidP="002B120E"/>
        </w:tc>
        <w:tc>
          <w:tcPr>
            <w:tcW w:w="6527" w:type="dxa"/>
          </w:tcPr>
          <w:p w14:paraId="202950F2" w14:textId="77777777" w:rsidR="0006272B" w:rsidRDefault="0006272B" w:rsidP="002B120E"/>
        </w:tc>
        <w:tc>
          <w:tcPr>
            <w:tcW w:w="251" w:type="dxa"/>
          </w:tcPr>
          <w:p w14:paraId="6C130E35" w14:textId="77777777" w:rsidR="0006272B" w:rsidRDefault="0006272B" w:rsidP="002B120E"/>
        </w:tc>
      </w:tr>
      <w:tr w:rsidR="0006272B" w14:paraId="0E055546" w14:textId="77777777" w:rsidTr="002B120E">
        <w:tc>
          <w:tcPr>
            <w:tcW w:w="3436" w:type="dxa"/>
          </w:tcPr>
          <w:p w14:paraId="67DDD283" w14:textId="77777777" w:rsidR="0006272B" w:rsidRDefault="0006272B" w:rsidP="002B120E">
            <w:r>
              <w:t>_</w:t>
            </w:r>
            <w:proofErr w:type="spellStart"/>
            <w:proofErr w:type="gramStart"/>
            <w:r>
              <w:t>xxxx.Sf</w:t>
            </w:r>
            <w:proofErr w:type="gramEnd"/>
            <w:r>
              <w:t>_ID</w:t>
            </w:r>
            <w:proofErr w:type="spellEnd"/>
          </w:p>
        </w:tc>
        <w:tc>
          <w:tcPr>
            <w:tcW w:w="6527" w:type="dxa"/>
          </w:tcPr>
          <w:p w14:paraId="43E1E2E0" w14:textId="77777777" w:rsidR="0006272B" w:rsidRDefault="0006272B" w:rsidP="002B120E">
            <w:proofErr w:type="gramStart"/>
            <w:r>
              <w:t>An</w:t>
            </w:r>
            <w:proofErr w:type="gramEnd"/>
            <w:r>
              <w:t xml:space="preserve"> unique integer value that identifies save frames of the same category within an entry. For example, each ‘sample’ save frame is assigned a unique </w:t>
            </w:r>
            <w:proofErr w:type="spellStart"/>
            <w:r>
              <w:t>Sf_ID</w:t>
            </w:r>
            <w:proofErr w:type="spellEnd"/>
            <w:r>
              <w:t xml:space="preserve"> value usually starting with the value ‘1’ and incrementing sequentially. These values are primarily for internal database management.</w:t>
            </w:r>
          </w:p>
        </w:tc>
        <w:tc>
          <w:tcPr>
            <w:tcW w:w="251" w:type="dxa"/>
          </w:tcPr>
          <w:p w14:paraId="4BC98BCF" w14:textId="77777777" w:rsidR="0006272B" w:rsidRDefault="0006272B" w:rsidP="002B120E"/>
        </w:tc>
      </w:tr>
      <w:tr w:rsidR="0006272B" w14:paraId="6A49ACB0" w14:textId="77777777" w:rsidTr="002B120E">
        <w:tc>
          <w:tcPr>
            <w:tcW w:w="3436" w:type="dxa"/>
          </w:tcPr>
          <w:p w14:paraId="7DA5266F" w14:textId="77777777" w:rsidR="0006272B" w:rsidRDefault="0006272B" w:rsidP="002B120E">
            <w:r>
              <w:t>_</w:t>
            </w:r>
            <w:proofErr w:type="spellStart"/>
            <w:proofErr w:type="gramStart"/>
            <w:r>
              <w:t>xxxx.Sf</w:t>
            </w:r>
            <w:proofErr w:type="gramEnd"/>
            <w:r>
              <w:t>_framecode</w:t>
            </w:r>
            <w:proofErr w:type="spellEnd"/>
          </w:p>
        </w:tc>
        <w:tc>
          <w:tcPr>
            <w:tcW w:w="6527" w:type="dxa"/>
          </w:tcPr>
          <w:p w14:paraId="43C05F85" w14:textId="77777777" w:rsidR="0006272B" w:rsidRDefault="0006272B" w:rsidP="002B120E">
            <w:ins w:id="0" w:author="Pedro R. Romero" w:date="2018-06-08T13:31:00Z">
              <w:r>
                <w:t>A string denoting the corresponding frame name.</w:t>
              </w:r>
            </w:ins>
          </w:p>
        </w:tc>
        <w:tc>
          <w:tcPr>
            <w:tcW w:w="251" w:type="dxa"/>
          </w:tcPr>
          <w:p w14:paraId="461D3A12" w14:textId="77777777" w:rsidR="0006272B" w:rsidRDefault="0006272B" w:rsidP="002B120E"/>
        </w:tc>
      </w:tr>
      <w:tr w:rsidR="0006272B" w14:paraId="0BC85272" w14:textId="77777777" w:rsidTr="002B120E">
        <w:tc>
          <w:tcPr>
            <w:tcW w:w="3436" w:type="dxa"/>
          </w:tcPr>
          <w:p w14:paraId="2772C836" w14:textId="77777777" w:rsidR="0006272B" w:rsidRDefault="0006272B" w:rsidP="002B120E">
            <w:r>
              <w:t>_</w:t>
            </w:r>
            <w:proofErr w:type="spellStart"/>
            <w:proofErr w:type="gramStart"/>
            <w:r>
              <w:t>xxxx.Sf</w:t>
            </w:r>
            <w:proofErr w:type="gramEnd"/>
            <w:r>
              <w:t>_category</w:t>
            </w:r>
            <w:proofErr w:type="spellEnd"/>
          </w:p>
        </w:tc>
        <w:tc>
          <w:tcPr>
            <w:tcW w:w="6527" w:type="dxa"/>
          </w:tcPr>
          <w:p w14:paraId="79778526" w14:textId="77777777" w:rsidR="0006272B" w:rsidRDefault="0006272B" w:rsidP="002B120E">
            <w:r>
              <w:t xml:space="preserve">The values for the </w:t>
            </w:r>
            <w:proofErr w:type="spellStart"/>
            <w:r>
              <w:t>Sf_category</w:t>
            </w:r>
            <w:proofErr w:type="spellEnd"/>
            <w:r>
              <w:t xml:space="preserve"> tag define the type of object represented by the data in the save frame.</w:t>
            </w:r>
          </w:p>
        </w:tc>
        <w:tc>
          <w:tcPr>
            <w:tcW w:w="251" w:type="dxa"/>
          </w:tcPr>
          <w:p w14:paraId="793BF238" w14:textId="77777777" w:rsidR="0006272B" w:rsidRDefault="0006272B" w:rsidP="002B120E"/>
        </w:tc>
      </w:tr>
      <w:tr w:rsidR="0006272B" w14:paraId="69EED262" w14:textId="77777777" w:rsidTr="002B120E">
        <w:tc>
          <w:tcPr>
            <w:tcW w:w="3436" w:type="dxa"/>
          </w:tcPr>
          <w:p w14:paraId="1F0F9BE2" w14:textId="77777777" w:rsidR="0006272B" w:rsidRDefault="0006272B" w:rsidP="002B120E">
            <w:r>
              <w:t>_</w:t>
            </w:r>
            <w:proofErr w:type="spellStart"/>
            <w:r>
              <w:t>xxxx.xxx_label</w:t>
            </w:r>
            <w:proofErr w:type="spellEnd"/>
          </w:p>
        </w:tc>
        <w:tc>
          <w:tcPr>
            <w:tcW w:w="6527" w:type="dxa"/>
          </w:tcPr>
          <w:p w14:paraId="34DBF6FB" w14:textId="77777777" w:rsidR="0006272B" w:rsidRDefault="0006272B" w:rsidP="002B120E">
            <w:r>
              <w:t xml:space="preserve">The values for these tags are STAR </w:t>
            </w:r>
            <w:proofErr w:type="spellStart"/>
            <w:r>
              <w:t>framecodes</w:t>
            </w:r>
            <w:proofErr w:type="spellEnd"/>
            <w:r>
              <w:t xml:space="preserve"> that are pointers to save frames within an NMR-STAR file.</w:t>
            </w:r>
          </w:p>
        </w:tc>
        <w:tc>
          <w:tcPr>
            <w:tcW w:w="251" w:type="dxa"/>
          </w:tcPr>
          <w:p w14:paraId="759ED8C4" w14:textId="77777777" w:rsidR="0006272B" w:rsidRDefault="0006272B" w:rsidP="002B120E"/>
        </w:tc>
      </w:tr>
      <w:tr w:rsidR="0006272B" w14:paraId="59E4A4E1" w14:textId="77777777" w:rsidTr="002B120E">
        <w:tc>
          <w:tcPr>
            <w:tcW w:w="3436" w:type="dxa"/>
          </w:tcPr>
          <w:p w14:paraId="0A09EB1F" w14:textId="77777777" w:rsidR="0006272B" w:rsidRDefault="0006272B" w:rsidP="002B120E">
            <w:r>
              <w:t>_</w:t>
            </w:r>
            <w:proofErr w:type="spellStart"/>
            <w:proofErr w:type="gramStart"/>
            <w:r>
              <w:t>xxxx.Comp</w:t>
            </w:r>
            <w:proofErr w:type="gramEnd"/>
            <w:r>
              <w:t>_ID</w:t>
            </w:r>
            <w:proofErr w:type="spellEnd"/>
          </w:p>
        </w:tc>
        <w:tc>
          <w:tcPr>
            <w:tcW w:w="6527" w:type="dxa"/>
          </w:tcPr>
          <w:p w14:paraId="398DBEDB" w14:textId="77777777" w:rsidR="0006272B" w:rsidRDefault="0006272B" w:rsidP="002B120E">
            <w:r>
              <w:t xml:space="preserve">The values assigned to these tags are character strings that uniquely identify a chemical compound or chemical moiety. The values are often equivalent to the one-to-three letter codes used in the </w:t>
            </w:r>
            <w:r w:rsidRPr="0006272B">
              <w:t>PDB ligand</w:t>
            </w:r>
            <w:r>
              <w:t xml:space="preserve"> library. However, the values are not restricted to three letters and can be up to twelve characters in length.</w:t>
            </w:r>
          </w:p>
        </w:tc>
        <w:tc>
          <w:tcPr>
            <w:tcW w:w="251" w:type="dxa"/>
          </w:tcPr>
          <w:p w14:paraId="0DDFB30D" w14:textId="77777777" w:rsidR="0006272B" w:rsidRDefault="0006272B" w:rsidP="002B120E"/>
        </w:tc>
      </w:tr>
      <w:tr w:rsidR="0006272B" w14:paraId="2DD7D861" w14:textId="77777777" w:rsidTr="002B120E">
        <w:tc>
          <w:tcPr>
            <w:tcW w:w="3436" w:type="dxa"/>
          </w:tcPr>
          <w:p w14:paraId="33963D8E" w14:textId="77777777" w:rsidR="0006272B" w:rsidRDefault="0006272B" w:rsidP="002B120E">
            <w:r>
              <w:t>_</w:t>
            </w:r>
            <w:proofErr w:type="spellStart"/>
            <w:proofErr w:type="gramStart"/>
            <w:r>
              <w:t>xxxx.Atom</w:t>
            </w:r>
            <w:proofErr w:type="gramEnd"/>
            <w:r>
              <w:t>_ID</w:t>
            </w:r>
            <w:proofErr w:type="spellEnd"/>
          </w:p>
        </w:tc>
        <w:tc>
          <w:tcPr>
            <w:tcW w:w="6527" w:type="dxa"/>
          </w:tcPr>
          <w:p w14:paraId="25C4470E" w14:textId="77777777" w:rsidR="0006272B" w:rsidRDefault="0006272B" w:rsidP="002B120E">
            <w:r>
              <w:t>Atom_ID values are effectively atom names.</w:t>
            </w:r>
          </w:p>
        </w:tc>
        <w:tc>
          <w:tcPr>
            <w:tcW w:w="251" w:type="dxa"/>
          </w:tcPr>
          <w:p w14:paraId="75E6AF16" w14:textId="77777777" w:rsidR="0006272B" w:rsidRDefault="0006272B" w:rsidP="002B120E"/>
        </w:tc>
      </w:tr>
      <w:tr w:rsidR="0006272B" w14:paraId="3C7215F1" w14:textId="77777777" w:rsidTr="002B120E">
        <w:tc>
          <w:tcPr>
            <w:tcW w:w="3436" w:type="dxa"/>
          </w:tcPr>
          <w:p w14:paraId="4C94BE9B" w14:textId="77777777" w:rsidR="0006272B" w:rsidRDefault="0006272B" w:rsidP="002B120E">
            <w:r>
              <w:t>_</w:t>
            </w:r>
            <w:proofErr w:type="spellStart"/>
            <w:proofErr w:type="gramStart"/>
            <w:r>
              <w:t>xxxx.Entry</w:t>
            </w:r>
            <w:proofErr w:type="gramEnd"/>
            <w:r>
              <w:t>_ID</w:t>
            </w:r>
            <w:proofErr w:type="spellEnd"/>
          </w:p>
        </w:tc>
        <w:tc>
          <w:tcPr>
            <w:tcW w:w="6527" w:type="dxa"/>
          </w:tcPr>
          <w:p w14:paraId="01611116" w14:textId="77777777" w:rsidR="0006272B" w:rsidRDefault="0006272B" w:rsidP="002B120E">
            <w:r>
              <w:t>BMRB entry ID’s or accession codes may be either integer values, as for the biopolymer entries, or strings that are a combination of an alpha character(s) prefix and a string of numeric characters, as used for combined BMRB PDB entries, small molecule and natural product entries.</w:t>
            </w:r>
          </w:p>
        </w:tc>
        <w:tc>
          <w:tcPr>
            <w:tcW w:w="251" w:type="dxa"/>
          </w:tcPr>
          <w:p w14:paraId="03D92521" w14:textId="77777777" w:rsidR="0006272B" w:rsidRDefault="0006272B" w:rsidP="002B120E"/>
        </w:tc>
      </w:tr>
    </w:tbl>
    <w:p w14:paraId="56410151" w14:textId="77777777" w:rsidR="0006272B" w:rsidRDefault="0006272B"/>
    <w:sectPr w:rsidR="0006272B" w:rsidSect="0006272B">
      <w:pgSz w:w="12240" w:h="15840"/>
      <w:pgMar w:top="1008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dro R. Romero">
    <w15:presenceInfo w15:providerId="Windows Live" w15:userId="debca4c5-6b1c-4f89-9287-a822a840d7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2B"/>
    <w:rsid w:val="0006272B"/>
    <w:rsid w:val="001870AF"/>
    <w:rsid w:val="00E7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0B3A9"/>
  <w15:chartTrackingRefBased/>
  <w15:docId w15:val="{F0B8C3E1-8A52-6441-8EE3-E9497C1C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Eldon Ulrich Ulrich</dc:creator>
  <cp:keywords/>
  <dc:description/>
  <cp:lastModifiedBy>Eldon Ulrich Ulrich</cp:lastModifiedBy>
  <cp:revision>1</cp:revision>
  <dcterms:created xsi:type="dcterms:W3CDTF">2020-09-01T02:47:00Z</dcterms:created>
  <dcterms:modified xsi:type="dcterms:W3CDTF">2020-09-01T02:51:00Z</dcterms:modified>
</cp:coreProperties>
</file>