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E2371" w14:textId="31D86423" w:rsidR="00E755D0" w:rsidRDefault="00D06BA5">
      <w:r w:rsidRPr="00D06BA5">
        <w:rPr>
          <w:b/>
        </w:rPr>
        <w:t>NMR-STAR d</w:t>
      </w:r>
      <w:r w:rsidRPr="00D06BA5">
        <w:t>ata model and BMRB entry format conventions</w:t>
      </w:r>
    </w:p>
    <w:p w14:paraId="55865FAA" w14:textId="1F10EB81" w:rsidR="00D06BA5" w:rsidRDefault="00D06B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540"/>
      </w:tblGrid>
      <w:tr w:rsidR="00D06BA5" w:rsidRPr="000E39EE" w14:paraId="667CB6F1" w14:textId="77777777" w:rsidTr="002B120E">
        <w:tc>
          <w:tcPr>
            <w:tcW w:w="10008" w:type="dxa"/>
            <w:gridSpan w:val="2"/>
            <w:shd w:val="clear" w:color="auto" w:fill="auto"/>
          </w:tcPr>
          <w:p w14:paraId="718716A5" w14:textId="77777777" w:rsidR="00D06BA5" w:rsidRPr="000E39EE" w:rsidRDefault="00D06BA5" w:rsidP="002B120E">
            <w:pPr>
              <w:spacing w:before="120" w:after="120"/>
              <w:rPr>
                <w:b/>
                <w:sz w:val="22"/>
                <w:szCs w:val="22"/>
              </w:rPr>
            </w:pPr>
            <w:r w:rsidRPr="00B17081">
              <w:rPr>
                <w:b/>
                <w:sz w:val="22"/>
                <w:szCs w:val="22"/>
              </w:rPr>
              <w:t xml:space="preserve">Table 2. </w:t>
            </w:r>
            <w:r>
              <w:rPr>
                <w:b/>
                <w:sz w:val="22"/>
                <w:szCs w:val="22"/>
              </w:rPr>
              <w:t>NMR-STAR d</w:t>
            </w:r>
            <w:r w:rsidRPr="00B17081">
              <w:rPr>
                <w:sz w:val="22"/>
                <w:szCs w:val="22"/>
              </w:rPr>
              <w:t>ata model and BMRB entry format conventions</w:t>
            </w:r>
          </w:p>
        </w:tc>
      </w:tr>
      <w:tr w:rsidR="00D06BA5" w:rsidRPr="000E39EE" w14:paraId="027A22F9" w14:textId="77777777" w:rsidTr="002B120E">
        <w:tc>
          <w:tcPr>
            <w:tcW w:w="468" w:type="dxa"/>
            <w:shd w:val="clear" w:color="auto" w:fill="auto"/>
          </w:tcPr>
          <w:p w14:paraId="59833742" w14:textId="77777777" w:rsidR="00D06BA5" w:rsidRPr="000E39EE" w:rsidRDefault="00D06BA5" w:rsidP="002B120E">
            <w:pPr>
              <w:rPr>
                <w:b/>
                <w:sz w:val="22"/>
                <w:szCs w:val="22"/>
              </w:rPr>
            </w:pPr>
          </w:p>
        </w:tc>
        <w:tc>
          <w:tcPr>
            <w:tcW w:w="9540" w:type="dxa"/>
            <w:shd w:val="clear" w:color="auto" w:fill="auto"/>
          </w:tcPr>
          <w:p w14:paraId="19EBB48C" w14:textId="77777777" w:rsidR="00D06BA5" w:rsidRPr="000E39EE" w:rsidRDefault="00D06BA5" w:rsidP="002B120E">
            <w:pPr>
              <w:rPr>
                <w:b/>
                <w:sz w:val="22"/>
                <w:szCs w:val="22"/>
              </w:rPr>
            </w:pPr>
            <w:r w:rsidRPr="000E39EE">
              <w:rPr>
                <w:b/>
                <w:sz w:val="22"/>
                <w:szCs w:val="22"/>
              </w:rPr>
              <w:t>Entry (file) level conventions</w:t>
            </w:r>
          </w:p>
        </w:tc>
      </w:tr>
      <w:tr w:rsidR="00D06BA5" w:rsidRPr="000E39EE" w14:paraId="41F26B4C" w14:textId="77777777" w:rsidTr="002B120E">
        <w:tc>
          <w:tcPr>
            <w:tcW w:w="468" w:type="dxa"/>
            <w:shd w:val="clear" w:color="auto" w:fill="auto"/>
          </w:tcPr>
          <w:p w14:paraId="229C6235" w14:textId="77777777" w:rsidR="00D06BA5" w:rsidRPr="000E39EE" w:rsidRDefault="00D06BA5" w:rsidP="002B120E">
            <w:pPr>
              <w:rPr>
                <w:b/>
                <w:sz w:val="22"/>
                <w:szCs w:val="22"/>
              </w:rPr>
            </w:pPr>
            <w:r w:rsidRPr="000E39EE">
              <w:rPr>
                <w:b/>
                <w:sz w:val="22"/>
                <w:szCs w:val="22"/>
              </w:rPr>
              <w:t>1</w:t>
            </w:r>
          </w:p>
        </w:tc>
        <w:tc>
          <w:tcPr>
            <w:tcW w:w="9540" w:type="dxa"/>
            <w:shd w:val="clear" w:color="auto" w:fill="auto"/>
          </w:tcPr>
          <w:p w14:paraId="64704420" w14:textId="77777777" w:rsidR="00D06BA5" w:rsidRPr="000E39EE" w:rsidRDefault="00D06BA5" w:rsidP="002B120E">
            <w:pPr>
              <w:rPr>
                <w:sz w:val="22"/>
                <w:szCs w:val="22"/>
              </w:rPr>
            </w:pPr>
            <w:r w:rsidRPr="000E39EE">
              <w:rPr>
                <w:sz w:val="22"/>
                <w:szCs w:val="22"/>
              </w:rPr>
              <w:t>NMR-STAR follows a subset of the STAR specification</w:t>
            </w:r>
          </w:p>
        </w:tc>
      </w:tr>
      <w:tr w:rsidR="00D06BA5" w:rsidRPr="000E39EE" w14:paraId="57D5832E" w14:textId="77777777" w:rsidTr="002B120E">
        <w:tc>
          <w:tcPr>
            <w:tcW w:w="468" w:type="dxa"/>
            <w:shd w:val="clear" w:color="auto" w:fill="auto"/>
          </w:tcPr>
          <w:p w14:paraId="0C0B1D20" w14:textId="77777777" w:rsidR="00D06BA5" w:rsidRPr="000E39EE" w:rsidRDefault="00D06BA5" w:rsidP="002B120E">
            <w:pPr>
              <w:rPr>
                <w:b/>
                <w:sz w:val="22"/>
                <w:szCs w:val="22"/>
              </w:rPr>
            </w:pPr>
            <w:r w:rsidRPr="000E39EE">
              <w:rPr>
                <w:b/>
                <w:sz w:val="22"/>
                <w:szCs w:val="22"/>
              </w:rPr>
              <w:t>2</w:t>
            </w:r>
          </w:p>
        </w:tc>
        <w:tc>
          <w:tcPr>
            <w:tcW w:w="9540" w:type="dxa"/>
            <w:shd w:val="clear" w:color="auto" w:fill="auto"/>
          </w:tcPr>
          <w:p w14:paraId="2169184A" w14:textId="77777777" w:rsidR="00D06BA5" w:rsidRPr="000E39EE" w:rsidRDefault="00D06BA5" w:rsidP="002B120E">
            <w:pPr>
              <w:rPr>
                <w:b/>
                <w:sz w:val="22"/>
                <w:szCs w:val="22"/>
              </w:rPr>
            </w:pPr>
            <w:r>
              <w:rPr>
                <w:sz w:val="22"/>
                <w:szCs w:val="22"/>
              </w:rPr>
              <w:t>Entry f</w:t>
            </w:r>
            <w:r w:rsidRPr="000E39EE">
              <w:rPr>
                <w:sz w:val="22"/>
                <w:szCs w:val="22"/>
              </w:rPr>
              <w:t xml:space="preserve">iles </w:t>
            </w:r>
            <w:r>
              <w:rPr>
                <w:sz w:val="22"/>
                <w:szCs w:val="22"/>
              </w:rPr>
              <w:t xml:space="preserve">consist of a single data block that </w:t>
            </w:r>
            <w:r w:rsidRPr="000E39EE">
              <w:rPr>
                <w:sz w:val="22"/>
                <w:szCs w:val="22"/>
              </w:rPr>
              <w:t>begin</w:t>
            </w:r>
            <w:r>
              <w:rPr>
                <w:sz w:val="22"/>
                <w:szCs w:val="22"/>
              </w:rPr>
              <w:t>s</w:t>
            </w:r>
            <w:r w:rsidRPr="000E39EE">
              <w:rPr>
                <w:sz w:val="22"/>
                <w:szCs w:val="22"/>
              </w:rPr>
              <w:t xml:space="preserve"> with a d</w:t>
            </w:r>
            <w:r>
              <w:rPr>
                <w:sz w:val="22"/>
                <w:szCs w:val="22"/>
              </w:rPr>
              <w:t>ata_&lt;ASCII string without white space</w:t>
            </w:r>
            <w:r w:rsidRPr="000E39EE">
              <w:rPr>
                <w:sz w:val="22"/>
                <w:szCs w:val="22"/>
              </w:rPr>
              <w:t>&gt;</w:t>
            </w:r>
          </w:p>
        </w:tc>
      </w:tr>
      <w:tr w:rsidR="00D06BA5" w:rsidRPr="000E39EE" w14:paraId="414C19A1" w14:textId="77777777" w:rsidTr="002B120E">
        <w:tc>
          <w:tcPr>
            <w:tcW w:w="468" w:type="dxa"/>
            <w:shd w:val="clear" w:color="auto" w:fill="auto"/>
          </w:tcPr>
          <w:p w14:paraId="351673AC" w14:textId="77777777" w:rsidR="00D06BA5" w:rsidRPr="000E39EE" w:rsidRDefault="00D06BA5" w:rsidP="002B120E">
            <w:pPr>
              <w:rPr>
                <w:b/>
                <w:sz w:val="22"/>
                <w:szCs w:val="22"/>
              </w:rPr>
            </w:pPr>
          </w:p>
        </w:tc>
        <w:tc>
          <w:tcPr>
            <w:tcW w:w="9540" w:type="dxa"/>
            <w:shd w:val="clear" w:color="auto" w:fill="auto"/>
          </w:tcPr>
          <w:p w14:paraId="39605FE8" w14:textId="77777777" w:rsidR="00D06BA5" w:rsidRPr="000E39EE" w:rsidRDefault="00D06BA5" w:rsidP="002B120E">
            <w:pPr>
              <w:rPr>
                <w:sz w:val="22"/>
                <w:szCs w:val="22"/>
              </w:rPr>
            </w:pPr>
          </w:p>
        </w:tc>
      </w:tr>
      <w:tr w:rsidR="00D06BA5" w:rsidRPr="000E39EE" w14:paraId="0D47C4EF" w14:textId="77777777" w:rsidTr="002B120E">
        <w:tc>
          <w:tcPr>
            <w:tcW w:w="468" w:type="dxa"/>
            <w:shd w:val="clear" w:color="auto" w:fill="auto"/>
          </w:tcPr>
          <w:p w14:paraId="1F8000DE" w14:textId="77777777" w:rsidR="00D06BA5" w:rsidRPr="000E39EE" w:rsidRDefault="00D06BA5" w:rsidP="002B120E">
            <w:pPr>
              <w:rPr>
                <w:b/>
                <w:sz w:val="22"/>
                <w:szCs w:val="22"/>
              </w:rPr>
            </w:pPr>
          </w:p>
        </w:tc>
        <w:tc>
          <w:tcPr>
            <w:tcW w:w="9540" w:type="dxa"/>
            <w:shd w:val="clear" w:color="auto" w:fill="auto"/>
          </w:tcPr>
          <w:p w14:paraId="0CAE1427" w14:textId="77777777" w:rsidR="00D06BA5" w:rsidRPr="000E39EE" w:rsidRDefault="00D06BA5" w:rsidP="002B120E">
            <w:pPr>
              <w:rPr>
                <w:b/>
                <w:sz w:val="22"/>
                <w:szCs w:val="22"/>
              </w:rPr>
            </w:pPr>
            <w:r w:rsidRPr="000E39EE">
              <w:rPr>
                <w:b/>
                <w:sz w:val="22"/>
                <w:szCs w:val="22"/>
              </w:rPr>
              <w:t>Save frame (object) conventions</w:t>
            </w:r>
          </w:p>
        </w:tc>
      </w:tr>
      <w:tr w:rsidR="00D06BA5" w:rsidRPr="000E39EE" w14:paraId="3C2B64D4" w14:textId="77777777" w:rsidTr="002B120E">
        <w:tc>
          <w:tcPr>
            <w:tcW w:w="468" w:type="dxa"/>
            <w:shd w:val="clear" w:color="auto" w:fill="auto"/>
          </w:tcPr>
          <w:p w14:paraId="155AB11C" w14:textId="77777777" w:rsidR="00D06BA5" w:rsidRPr="000E39EE" w:rsidRDefault="00D06BA5" w:rsidP="002B120E">
            <w:pPr>
              <w:rPr>
                <w:b/>
                <w:sz w:val="22"/>
                <w:szCs w:val="22"/>
              </w:rPr>
            </w:pPr>
            <w:r w:rsidRPr="000E39EE">
              <w:rPr>
                <w:b/>
                <w:sz w:val="22"/>
                <w:szCs w:val="22"/>
              </w:rPr>
              <w:t>1</w:t>
            </w:r>
          </w:p>
        </w:tc>
        <w:tc>
          <w:tcPr>
            <w:tcW w:w="9540" w:type="dxa"/>
            <w:shd w:val="clear" w:color="auto" w:fill="auto"/>
          </w:tcPr>
          <w:p w14:paraId="5349400F" w14:textId="77777777" w:rsidR="00D06BA5" w:rsidRPr="000E39EE" w:rsidRDefault="00D06BA5" w:rsidP="002B120E">
            <w:pPr>
              <w:rPr>
                <w:b/>
                <w:sz w:val="22"/>
                <w:szCs w:val="22"/>
              </w:rPr>
            </w:pPr>
            <w:r w:rsidRPr="000E39EE">
              <w:rPr>
                <w:sz w:val="22"/>
                <w:szCs w:val="22"/>
              </w:rPr>
              <w:t>Save frames are roughly equivalent to an object</w:t>
            </w:r>
          </w:p>
        </w:tc>
      </w:tr>
      <w:tr w:rsidR="00D06BA5" w:rsidRPr="000E39EE" w14:paraId="6CAE0945" w14:textId="77777777" w:rsidTr="002B120E">
        <w:tc>
          <w:tcPr>
            <w:tcW w:w="468" w:type="dxa"/>
            <w:shd w:val="clear" w:color="auto" w:fill="auto"/>
          </w:tcPr>
          <w:p w14:paraId="67C7E9A3" w14:textId="77777777" w:rsidR="00D06BA5" w:rsidRPr="000E39EE" w:rsidRDefault="00D06BA5" w:rsidP="002B120E">
            <w:pPr>
              <w:rPr>
                <w:b/>
                <w:sz w:val="22"/>
                <w:szCs w:val="22"/>
              </w:rPr>
            </w:pPr>
            <w:r w:rsidRPr="000E39EE">
              <w:rPr>
                <w:b/>
                <w:sz w:val="22"/>
                <w:szCs w:val="22"/>
              </w:rPr>
              <w:t>2</w:t>
            </w:r>
          </w:p>
        </w:tc>
        <w:tc>
          <w:tcPr>
            <w:tcW w:w="9540" w:type="dxa"/>
            <w:shd w:val="clear" w:color="auto" w:fill="auto"/>
          </w:tcPr>
          <w:p w14:paraId="7B5AFD22" w14:textId="77777777" w:rsidR="00D06BA5" w:rsidRPr="000E39EE" w:rsidRDefault="00D06BA5" w:rsidP="002B120E">
            <w:pPr>
              <w:rPr>
                <w:b/>
                <w:sz w:val="22"/>
                <w:szCs w:val="22"/>
              </w:rPr>
            </w:pPr>
            <w:r w:rsidRPr="000E39EE">
              <w:rPr>
                <w:sz w:val="22"/>
                <w:szCs w:val="22"/>
              </w:rPr>
              <w:t>The category for each save frame is define</w:t>
            </w:r>
            <w:ins w:id="0" w:author="Pedro R. Romero" w:date="2018-06-08T11:06:00Z">
              <w:r>
                <w:rPr>
                  <w:sz w:val="22"/>
                  <w:szCs w:val="22"/>
                </w:rPr>
                <w:t>d</w:t>
              </w:r>
            </w:ins>
            <w:r w:rsidRPr="000E39EE">
              <w:rPr>
                <w:sz w:val="22"/>
                <w:szCs w:val="22"/>
              </w:rPr>
              <w:t xml:space="preserve"> by the value given to </w:t>
            </w:r>
            <w:r>
              <w:rPr>
                <w:sz w:val="22"/>
                <w:szCs w:val="22"/>
              </w:rPr>
              <w:t>the</w:t>
            </w:r>
            <w:r w:rsidRPr="000E39EE">
              <w:rPr>
                <w:sz w:val="22"/>
                <w:szCs w:val="22"/>
              </w:rPr>
              <w:t xml:space="preserve"> tag </w:t>
            </w:r>
            <w:r w:rsidRPr="008E2B71">
              <w:rPr>
                <w:sz w:val="22"/>
                <w:szCs w:val="22"/>
              </w:rPr>
              <w:t>&lt;category</w:t>
            </w:r>
            <w:proofErr w:type="gramStart"/>
            <w:r w:rsidRPr="008E2B71">
              <w:rPr>
                <w:sz w:val="22"/>
                <w:szCs w:val="22"/>
              </w:rPr>
              <w:t>&gt;.</w:t>
            </w:r>
            <w:proofErr w:type="spellStart"/>
            <w:r w:rsidRPr="000E39EE">
              <w:rPr>
                <w:sz w:val="22"/>
                <w:szCs w:val="22"/>
              </w:rPr>
              <w:t>Sf</w:t>
            </w:r>
            <w:proofErr w:type="gramEnd"/>
            <w:r w:rsidRPr="000E39EE">
              <w:rPr>
                <w:sz w:val="22"/>
                <w:szCs w:val="22"/>
              </w:rPr>
              <w:t>_category</w:t>
            </w:r>
            <w:proofErr w:type="spellEnd"/>
            <w:r w:rsidRPr="000E39EE">
              <w:rPr>
                <w:sz w:val="22"/>
                <w:szCs w:val="22"/>
              </w:rPr>
              <w:t xml:space="preserve"> found in the save frame </w:t>
            </w:r>
          </w:p>
        </w:tc>
      </w:tr>
      <w:tr w:rsidR="00D06BA5" w:rsidRPr="000E39EE" w14:paraId="07182BFD" w14:textId="77777777" w:rsidTr="002B120E">
        <w:tc>
          <w:tcPr>
            <w:tcW w:w="468" w:type="dxa"/>
            <w:shd w:val="clear" w:color="auto" w:fill="auto"/>
          </w:tcPr>
          <w:p w14:paraId="6BA68916" w14:textId="77777777" w:rsidR="00D06BA5" w:rsidRPr="000E39EE" w:rsidRDefault="00D06BA5" w:rsidP="002B120E">
            <w:pPr>
              <w:rPr>
                <w:b/>
                <w:sz w:val="22"/>
                <w:szCs w:val="22"/>
              </w:rPr>
            </w:pPr>
            <w:r w:rsidRPr="000E39EE">
              <w:rPr>
                <w:b/>
                <w:sz w:val="22"/>
                <w:szCs w:val="22"/>
              </w:rPr>
              <w:t>3</w:t>
            </w:r>
          </w:p>
        </w:tc>
        <w:tc>
          <w:tcPr>
            <w:tcW w:w="9540" w:type="dxa"/>
            <w:shd w:val="clear" w:color="auto" w:fill="auto"/>
          </w:tcPr>
          <w:p w14:paraId="6EE5F5EB" w14:textId="77777777" w:rsidR="00D06BA5" w:rsidRPr="000E39EE" w:rsidRDefault="00D06BA5" w:rsidP="002B120E">
            <w:pPr>
              <w:rPr>
                <w:b/>
                <w:sz w:val="22"/>
                <w:szCs w:val="22"/>
              </w:rPr>
            </w:pPr>
            <w:r w:rsidRPr="000E39EE">
              <w:rPr>
                <w:sz w:val="22"/>
                <w:szCs w:val="22"/>
              </w:rPr>
              <w:t>Each save frame in an NMR-STAR file has a tag (</w:t>
            </w:r>
            <w:ins w:id="1" w:author="Hesam" w:date="2018-06-03T12:32:00Z">
              <w:r w:rsidRPr="008E2B71">
                <w:rPr>
                  <w:sz w:val="22"/>
                  <w:szCs w:val="22"/>
                </w:rPr>
                <w:t>&lt;category&gt;</w:t>
              </w:r>
            </w:ins>
            <w:r w:rsidRPr="000E39EE">
              <w:rPr>
                <w:sz w:val="22"/>
                <w:szCs w:val="22"/>
              </w:rPr>
              <w:t xml:space="preserve">.ID) that specifies an integer ID value for the save frame starting at ‘1’ </w:t>
            </w:r>
            <w:r>
              <w:rPr>
                <w:sz w:val="22"/>
                <w:szCs w:val="22"/>
              </w:rPr>
              <w:t xml:space="preserve">and incremented </w:t>
            </w:r>
            <w:r w:rsidRPr="000E39EE">
              <w:rPr>
                <w:sz w:val="22"/>
                <w:szCs w:val="22"/>
              </w:rPr>
              <w:t xml:space="preserve">for each save frame </w:t>
            </w:r>
            <w:r>
              <w:rPr>
                <w:sz w:val="22"/>
                <w:szCs w:val="22"/>
              </w:rPr>
              <w:t xml:space="preserve">of the same </w:t>
            </w:r>
            <w:r w:rsidRPr="000E39EE">
              <w:rPr>
                <w:sz w:val="22"/>
                <w:szCs w:val="22"/>
              </w:rPr>
              <w:t>category</w:t>
            </w:r>
          </w:p>
        </w:tc>
      </w:tr>
      <w:tr w:rsidR="00D06BA5" w:rsidRPr="000E39EE" w14:paraId="2F33F64C" w14:textId="77777777" w:rsidTr="002B120E">
        <w:tc>
          <w:tcPr>
            <w:tcW w:w="468" w:type="dxa"/>
            <w:shd w:val="clear" w:color="auto" w:fill="auto"/>
          </w:tcPr>
          <w:p w14:paraId="455C46E0" w14:textId="77777777" w:rsidR="00D06BA5" w:rsidRPr="000E39EE" w:rsidRDefault="00D06BA5" w:rsidP="002B120E">
            <w:pPr>
              <w:rPr>
                <w:b/>
                <w:sz w:val="22"/>
                <w:szCs w:val="22"/>
              </w:rPr>
            </w:pPr>
            <w:r>
              <w:rPr>
                <w:b/>
                <w:sz w:val="22"/>
                <w:szCs w:val="22"/>
              </w:rPr>
              <w:t>4</w:t>
            </w:r>
          </w:p>
        </w:tc>
        <w:tc>
          <w:tcPr>
            <w:tcW w:w="9540" w:type="dxa"/>
            <w:shd w:val="clear" w:color="auto" w:fill="auto"/>
          </w:tcPr>
          <w:p w14:paraId="0017E189" w14:textId="77777777" w:rsidR="00D06BA5" w:rsidRPr="000E39EE" w:rsidRDefault="00D06BA5" w:rsidP="002B120E">
            <w:pPr>
              <w:rPr>
                <w:b/>
                <w:sz w:val="22"/>
                <w:szCs w:val="22"/>
              </w:rPr>
            </w:pPr>
            <w:r w:rsidRPr="000E39EE">
              <w:rPr>
                <w:sz w:val="22"/>
                <w:szCs w:val="22"/>
              </w:rPr>
              <w:t xml:space="preserve">An additional special tag within the save frame captures the name </w:t>
            </w:r>
            <w:r>
              <w:rPr>
                <w:sz w:val="22"/>
                <w:szCs w:val="22"/>
              </w:rPr>
              <w:t xml:space="preserve">(framecode) </w:t>
            </w:r>
            <w:r w:rsidRPr="000E39EE">
              <w:rPr>
                <w:sz w:val="22"/>
                <w:szCs w:val="22"/>
              </w:rPr>
              <w:t>given to the save frame so that this information can be retained in a relational database derived from the NMR-STAR files and an NMR-STAR file for an entry can be regenerated from the relational database with the appropriate save frame names</w:t>
            </w:r>
          </w:p>
        </w:tc>
      </w:tr>
      <w:tr w:rsidR="00D06BA5" w:rsidRPr="000E39EE" w14:paraId="185A5019" w14:textId="77777777" w:rsidTr="002B120E">
        <w:tc>
          <w:tcPr>
            <w:tcW w:w="468" w:type="dxa"/>
            <w:shd w:val="clear" w:color="auto" w:fill="auto"/>
          </w:tcPr>
          <w:p w14:paraId="777C9DEB" w14:textId="77777777" w:rsidR="00D06BA5" w:rsidRPr="000E39EE" w:rsidRDefault="00D06BA5" w:rsidP="002B120E">
            <w:pPr>
              <w:rPr>
                <w:b/>
                <w:sz w:val="22"/>
                <w:szCs w:val="22"/>
              </w:rPr>
            </w:pPr>
            <w:r>
              <w:rPr>
                <w:b/>
                <w:sz w:val="22"/>
                <w:szCs w:val="22"/>
              </w:rPr>
              <w:t>5</w:t>
            </w:r>
          </w:p>
        </w:tc>
        <w:tc>
          <w:tcPr>
            <w:tcW w:w="9540" w:type="dxa"/>
            <w:shd w:val="clear" w:color="auto" w:fill="auto"/>
          </w:tcPr>
          <w:p w14:paraId="02C345D3" w14:textId="77777777" w:rsidR="00D06BA5" w:rsidRPr="006A4FEE" w:rsidRDefault="00D06BA5" w:rsidP="002B120E">
            <w:pPr>
              <w:rPr>
                <w:b/>
                <w:sz w:val="22"/>
                <w:szCs w:val="22"/>
              </w:rPr>
            </w:pPr>
            <w:r w:rsidRPr="006A4FEE">
              <w:rPr>
                <w:sz w:val="22"/>
                <w:szCs w:val="22"/>
              </w:rPr>
              <w:t>For relational integrity and to be able to reconstruct a BMRB entry NMR-STAR file from the relational database every loop construct within a save frame contains a tag that is a foreign key pointing to the save frame primary ‘ID’ tag that is the ‘object’ ID. These tags are constructed with the loop category first followed by a period then followed by the category of the save frame tags followed by an underscore followed by ‘ID’. &lt;</w:t>
            </w:r>
            <w:proofErr w:type="spellStart"/>
            <w:r w:rsidRPr="006A4FEE">
              <w:rPr>
                <w:sz w:val="22"/>
                <w:szCs w:val="22"/>
              </w:rPr>
              <w:t>loop_category</w:t>
            </w:r>
            <w:proofErr w:type="spellEnd"/>
            <w:proofErr w:type="gramStart"/>
            <w:r w:rsidRPr="006A4FEE">
              <w:rPr>
                <w:sz w:val="22"/>
                <w:szCs w:val="22"/>
              </w:rPr>
              <w:t>&gt;.&lt;</w:t>
            </w:r>
            <w:proofErr w:type="spellStart"/>
            <w:proofErr w:type="gramEnd"/>
            <w:r w:rsidRPr="006A4FEE">
              <w:rPr>
                <w:sz w:val="22"/>
                <w:szCs w:val="22"/>
              </w:rPr>
              <w:t>saveframe</w:t>
            </w:r>
            <w:proofErr w:type="spellEnd"/>
            <w:r w:rsidRPr="006A4FEE">
              <w:rPr>
                <w:sz w:val="22"/>
                <w:szCs w:val="22"/>
              </w:rPr>
              <w:t xml:space="preserve"> ID tag category&gt;_ID</w:t>
            </w:r>
          </w:p>
        </w:tc>
      </w:tr>
      <w:tr w:rsidR="00D06BA5" w:rsidRPr="000E39EE" w14:paraId="6B50D809" w14:textId="77777777" w:rsidTr="002B120E">
        <w:tc>
          <w:tcPr>
            <w:tcW w:w="468" w:type="dxa"/>
            <w:shd w:val="clear" w:color="auto" w:fill="auto"/>
          </w:tcPr>
          <w:p w14:paraId="5BBF9B83" w14:textId="77777777" w:rsidR="00D06BA5" w:rsidRPr="000E39EE" w:rsidRDefault="00D06BA5" w:rsidP="002B120E">
            <w:pPr>
              <w:rPr>
                <w:b/>
                <w:sz w:val="22"/>
                <w:szCs w:val="22"/>
              </w:rPr>
            </w:pPr>
          </w:p>
        </w:tc>
        <w:tc>
          <w:tcPr>
            <w:tcW w:w="9540" w:type="dxa"/>
            <w:shd w:val="clear" w:color="auto" w:fill="auto"/>
          </w:tcPr>
          <w:p w14:paraId="60BDC58F" w14:textId="77777777" w:rsidR="00D06BA5" w:rsidRPr="000E39EE" w:rsidRDefault="00D06BA5" w:rsidP="002B120E">
            <w:pPr>
              <w:rPr>
                <w:b/>
                <w:sz w:val="22"/>
                <w:szCs w:val="22"/>
              </w:rPr>
            </w:pPr>
          </w:p>
        </w:tc>
      </w:tr>
      <w:tr w:rsidR="00D06BA5" w:rsidRPr="000E39EE" w14:paraId="1DA22585" w14:textId="77777777" w:rsidTr="002B120E">
        <w:tc>
          <w:tcPr>
            <w:tcW w:w="468" w:type="dxa"/>
            <w:shd w:val="clear" w:color="auto" w:fill="auto"/>
          </w:tcPr>
          <w:p w14:paraId="177CD05A" w14:textId="77777777" w:rsidR="00D06BA5" w:rsidRPr="000E39EE" w:rsidRDefault="00D06BA5" w:rsidP="002B120E">
            <w:pPr>
              <w:rPr>
                <w:b/>
                <w:sz w:val="22"/>
                <w:szCs w:val="22"/>
              </w:rPr>
            </w:pPr>
          </w:p>
        </w:tc>
        <w:tc>
          <w:tcPr>
            <w:tcW w:w="9540" w:type="dxa"/>
            <w:shd w:val="clear" w:color="auto" w:fill="auto"/>
          </w:tcPr>
          <w:p w14:paraId="2A51C292" w14:textId="77777777" w:rsidR="00D06BA5" w:rsidRPr="000E39EE" w:rsidRDefault="00D06BA5" w:rsidP="002B120E">
            <w:pPr>
              <w:rPr>
                <w:b/>
                <w:sz w:val="22"/>
                <w:szCs w:val="22"/>
              </w:rPr>
            </w:pPr>
            <w:r w:rsidRPr="000E39EE">
              <w:rPr>
                <w:b/>
                <w:sz w:val="22"/>
                <w:szCs w:val="22"/>
              </w:rPr>
              <w:t>Loop (table) conventions</w:t>
            </w:r>
          </w:p>
        </w:tc>
      </w:tr>
      <w:tr w:rsidR="00D06BA5" w:rsidRPr="000E39EE" w14:paraId="20FED26E" w14:textId="77777777" w:rsidTr="002B120E">
        <w:tc>
          <w:tcPr>
            <w:tcW w:w="468" w:type="dxa"/>
            <w:shd w:val="clear" w:color="auto" w:fill="auto"/>
          </w:tcPr>
          <w:p w14:paraId="708627EB" w14:textId="77777777" w:rsidR="00D06BA5" w:rsidRPr="000E39EE" w:rsidRDefault="00D06BA5" w:rsidP="002B120E">
            <w:pPr>
              <w:rPr>
                <w:b/>
                <w:sz w:val="22"/>
                <w:szCs w:val="22"/>
              </w:rPr>
            </w:pPr>
            <w:r w:rsidRPr="000E39EE">
              <w:rPr>
                <w:b/>
                <w:sz w:val="22"/>
                <w:szCs w:val="22"/>
              </w:rPr>
              <w:t>1</w:t>
            </w:r>
          </w:p>
        </w:tc>
        <w:tc>
          <w:tcPr>
            <w:tcW w:w="9540" w:type="dxa"/>
            <w:shd w:val="clear" w:color="auto" w:fill="auto"/>
          </w:tcPr>
          <w:p w14:paraId="65B662F2" w14:textId="77777777" w:rsidR="00D06BA5" w:rsidRPr="000E39EE" w:rsidRDefault="00D06BA5" w:rsidP="002B120E">
            <w:pPr>
              <w:rPr>
                <w:sz w:val="22"/>
                <w:szCs w:val="22"/>
              </w:rPr>
            </w:pPr>
            <w:r w:rsidRPr="000E39EE">
              <w:rPr>
                <w:sz w:val="22"/>
                <w:szCs w:val="22"/>
              </w:rPr>
              <w:t xml:space="preserve">Nested loops are not </w:t>
            </w:r>
            <w:r w:rsidRPr="00954703">
              <w:rPr>
                <w:sz w:val="22"/>
                <w:szCs w:val="22"/>
              </w:rPr>
              <w:t>allowed, although they are part</w:t>
            </w:r>
            <w:r>
              <w:rPr>
                <w:sz w:val="22"/>
                <w:szCs w:val="22"/>
              </w:rPr>
              <w:t xml:space="preserve"> of the full STAR specification</w:t>
            </w:r>
          </w:p>
        </w:tc>
      </w:tr>
      <w:tr w:rsidR="00D06BA5" w:rsidRPr="000E39EE" w14:paraId="10E822A2" w14:textId="77777777" w:rsidTr="002B120E">
        <w:tc>
          <w:tcPr>
            <w:tcW w:w="468" w:type="dxa"/>
            <w:shd w:val="clear" w:color="auto" w:fill="auto"/>
          </w:tcPr>
          <w:p w14:paraId="6ADB8ABE" w14:textId="77777777" w:rsidR="00D06BA5" w:rsidRPr="000E39EE" w:rsidRDefault="00D06BA5" w:rsidP="002B120E">
            <w:pPr>
              <w:rPr>
                <w:b/>
                <w:sz w:val="22"/>
                <w:szCs w:val="22"/>
              </w:rPr>
            </w:pPr>
            <w:r w:rsidRPr="000E39EE">
              <w:rPr>
                <w:b/>
                <w:sz w:val="22"/>
                <w:szCs w:val="22"/>
              </w:rPr>
              <w:t>2</w:t>
            </w:r>
          </w:p>
        </w:tc>
        <w:tc>
          <w:tcPr>
            <w:tcW w:w="9540" w:type="dxa"/>
            <w:shd w:val="clear" w:color="auto" w:fill="auto"/>
          </w:tcPr>
          <w:p w14:paraId="0366917D" w14:textId="77777777" w:rsidR="00D06BA5" w:rsidRPr="000E39EE" w:rsidRDefault="00D06BA5" w:rsidP="002B120E">
            <w:pPr>
              <w:rPr>
                <w:sz w:val="22"/>
                <w:szCs w:val="22"/>
              </w:rPr>
            </w:pPr>
            <w:r w:rsidRPr="000E39EE">
              <w:rPr>
                <w:sz w:val="22"/>
                <w:szCs w:val="22"/>
              </w:rPr>
              <w:t xml:space="preserve">Loops are </w:t>
            </w:r>
            <w:ins w:id="2" w:author="Hesam" w:date="2018-06-03T12:37:00Z">
              <w:r>
                <w:rPr>
                  <w:sz w:val="22"/>
                  <w:szCs w:val="22"/>
                </w:rPr>
                <w:t>started with the key</w:t>
              </w:r>
            </w:ins>
            <w:r>
              <w:rPr>
                <w:sz w:val="22"/>
                <w:szCs w:val="22"/>
              </w:rPr>
              <w:t>word</w:t>
            </w:r>
            <w:ins w:id="3" w:author="Hesam" w:date="2018-06-03T12:37:00Z">
              <w:r>
                <w:rPr>
                  <w:sz w:val="22"/>
                  <w:szCs w:val="22"/>
                </w:rPr>
                <w:t xml:space="preserve"> ‘loop_’ and </w:t>
              </w:r>
            </w:ins>
            <w:r w:rsidRPr="000E39EE">
              <w:rPr>
                <w:sz w:val="22"/>
                <w:szCs w:val="22"/>
              </w:rPr>
              <w:t>terminated with the keyword ‘stop_’</w:t>
            </w:r>
          </w:p>
        </w:tc>
      </w:tr>
      <w:tr w:rsidR="00D06BA5" w:rsidRPr="000E39EE" w14:paraId="496C5148" w14:textId="77777777" w:rsidTr="002B120E">
        <w:tc>
          <w:tcPr>
            <w:tcW w:w="468" w:type="dxa"/>
            <w:shd w:val="clear" w:color="auto" w:fill="auto"/>
          </w:tcPr>
          <w:p w14:paraId="34855980" w14:textId="77777777" w:rsidR="00D06BA5" w:rsidRPr="000E39EE" w:rsidRDefault="00D06BA5" w:rsidP="002B120E">
            <w:pPr>
              <w:rPr>
                <w:b/>
                <w:sz w:val="22"/>
                <w:szCs w:val="22"/>
              </w:rPr>
            </w:pPr>
            <w:r w:rsidRPr="000E39EE">
              <w:rPr>
                <w:b/>
                <w:sz w:val="22"/>
                <w:szCs w:val="22"/>
              </w:rPr>
              <w:t>3</w:t>
            </w:r>
          </w:p>
        </w:tc>
        <w:tc>
          <w:tcPr>
            <w:tcW w:w="9540" w:type="dxa"/>
            <w:shd w:val="clear" w:color="auto" w:fill="auto"/>
          </w:tcPr>
          <w:p w14:paraId="7AC74343" w14:textId="77777777" w:rsidR="00D06BA5" w:rsidRPr="000E39EE" w:rsidRDefault="00D06BA5" w:rsidP="002B120E">
            <w:pPr>
              <w:rPr>
                <w:b/>
                <w:sz w:val="22"/>
                <w:szCs w:val="22"/>
              </w:rPr>
            </w:pPr>
            <w:r w:rsidRPr="000E39EE">
              <w:rPr>
                <w:sz w:val="22"/>
                <w:szCs w:val="22"/>
              </w:rPr>
              <w:t>Loops that contain a single set of data values are expressed as loops and not as a list of tag value pairs outside of a loop construct</w:t>
            </w:r>
          </w:p>
        </w:tc>
      </w:tr>
      <w:tr w:rsidR="00D06BA5" w:rsidRPr="000E39EE" w14:paraId="6BED9318" w14:textId="77777777" w:rsidTr="002B120E">
        <w:tc>
          <w:tcPr>
            <w:tcW w:w="468" w:type="dxa"/>
            <w:shd w:val="clear" w:color="auto" w:fill="auto"/>
          </w:tcPr>
          <w:p w14:paraId="5B771F61" w14:textId="77777777" w:rsidR="00D06BA5" w:rsidRPr="000E39EE" w:rsidRDefault="00D06BA5" w:rsidP="002B120E">
            <w:pPr>
              <w:rPr>
                <w:b/>
                <w:sz w:val="22"/>
                <w:szCs w:val="22"/>
              </w:rPr>
            </w:pPr>
            <w:r w:rsidRPr="000E39EE">
              <w:rPr>
                <w:b/>
                <w:sz w:val="22"/>
                <w:szCs w:val="22"/>
              </w:rPr>
              <w:t>4</w:t>
            </w:r>
          </w:p>
        </w:tc>
        <w:tc>
          <w:tcPr>
            <w:tcW w:w="9540" w:type="dxa"/>
            <w:shd w:val="clear" w:color="auto" w:fill="auto"/>
          </w:tcPr>
          <w:p w14:paraId="03FBBF7B" w14:textId="77777777" w:rsidR="00D06BA5" w:rsidRPr="00355E89" w:rsidRDefault="00D06BA5" w:rsidP="002B120E">
            <w:pPr>
              <w:rPr>
                <w:sz w:val="22"/>
                <w:szCs w:val="22"/>
              </w:rPr>
            </w:pPr>
            <w:r w:rsidRPr="000E39EE">
              <w:rPr>
                <w:sz w:val="22"/>
                <w:szCs w:val="22"/>
              </w:rPr>
              <w:t>Tags used in a loop are all of the same category</w:t>
            </w:r>
            <w:ins w:id="4" w:author="Pedro R. Romero" w:date="2018-06-08T11:12:00Z">
              <w:r>
                <w:rPr>
                  <w:sz w:val="22"/>
                  <w:szCs w:val="22"/>
                </w:rPr>
                <w:t>, which</w:t>
              </w:r>
            </w:ins>
            <w:r w:rsidRPr="000E39EE">
              <w:rPr>
                <w:sz w:val="22"/>
                <w:szCs w:val="22"/>
              </w:rPr>
              <w:t xml:space="preserve"> is unique within a save frame instance</w:t>
            </w:r>
          </w:p>
        </w:tc>
      </w:tr>
      <w:tr w:rsidR="00D06BA5" w:rsidRPr="000E39EE" w14:paraId="1416231E" w14:textId="77777777" w:rsidTr="002B120E">
        <w:tc>
          <w:tcPr>
            <w:tcW w:w="468" w:type="dxa"/>
            <w:shd w:val="clear" w:color="auto" w:fill="auto"/>
          </w:tcPr>
          <w:p w14:paraId="1430EF84" w14:textId="77777777" w:rsidR="00D06BA5" w:rsidRPr="000E39EE" w:rsidRDefault="00D06BA5" w:rsidP="002B120E">
            <w:pPr>
              <w:rPr>
                <w:b/>
                <w:sz w:val="22"/>
                <w:szCs w:val="22"/>
              </w:rPr>
            </w:pPr>
            <w:ins w:id="5" w:author="KUMARAN BASKARAN" w:date="2018-05-24T13:42:00Z">
              <w:r>
                <w:rPr>
                  <w:b/>
                  <w:sz w:val="22"/>
                  <w:szCs w:val="22"/>
                </w:rPr>
                <w:t>5</w:t>
              </w:r>
            </w:ins>
          </w:p>
        </w:tc>
        <w:tc>
          <w:tcPr>
            <w:tcW w:w="9540" w:type="dxa"/>
            <w:shd w:val="clear" w:color="auto" w:fill="auto"/>
          </w:tcPr>
          <w:p w14:paraId="34614EBB" w14:textId="77777777" w:rsidR="00D06BA5" w:rsidRPr="000E39EE" w:rsidRDefault="00D06BA5" w:rsidP="002B120E">
            <w:pPr>
              <w:rPr>
                <w:sz w:val="22"/>
                <w:szCs w:val="22"/>
              </w:rPr>
            </w:pPr>
            <w:ins w:id="6" w:author="KUMARAN BASKARAN" w:date="2018-05-24T13:43:00Z">
              <w:r>
                <w:rPr>
                  <w:sz w:val="22"/>
                  <w:szCs w:val="22"/>
                </w:rPr>
                <w:t xml:space="preserve">All loops </w:t>
              </w:r>
            </w:ins>
            <w:r>
              <w:rPr>
                <w:sz w:val="22"/>
                <w:szCs w:val="22"/>
              </w:rPr>
              <w:t>are located</w:t>
            </w:r>
            <w:ins w:id="7" w:author="KUMARAN BASKARAN" w:date="2018-05-24T13:43:00Z">
              <w:r>
                <w:rPr>
                  <w:sz w:val="22"/>
                  <w:szCs w:val="22"/>
                </w:rPr>
                <w:t xml:space="preserve"> inside save</w:t>
              </w:r>
            </w:ins>
            <w:ins w:id="8" w:author="Jon WEDELL" w:date="2018-05-31T10:15:00Z">
              <w:r>
                <w:rPr>
                  <w:sz w:val="22"/>
                  <w:szCs w:val="22"/>
                </w:rPr>
                <w:t xml:space="preserve"> </w:t>
              </w:r>
            </w:ins>
            <w:ins w:id="9" w:author="KUMARAN BASKARAN" w:date="2018-05-24T13:43:00Z">
              <w:r>
                <w:rPr>
                  <w:sz w:val="22"/>
                  <w:szCs w:val="22"/>
                </w:rPr>
                <w:t>frames</w:t>
              </w:r>
            </w:ins>
          </w:p>
        </w:tc>
      </w:tr>
      <w:tr w:rsidR="00D06BA5" w:rsidRPr="000E39EE" w14:paraId="7996F5FA" w14:textId="77777777" w:rsidTr="002B120E">
        <w:tc>
          <w:tcPr>
            <w:tcW w:w="468" w:type="dxa"/>
            <w:shd w:val="clear" w:color="auto" w:fill="auto"/>
          </w:tcPr>
          <w:p w14:paraId="304DFECE" w14:textId="77777777" w:rsidR="00D06BA5" w:rsidRDefault="00D06BA5" w:rsidP="002B120E">
            <w:pPr>
              <w:rPr>
                <w:b/>
                <w:sz w:val="22"/>
                <w:szCs w:val="22"/>
              </w:rPr>
            </w:pPr>
          </w:p>
        </w:tc>
        <w:tc>
          <w:tcPr>
            <w:tcW w:w="9540" w:type="dxa"/>
            <w:shd w:val="clear" w:color="auto" w:fill="auto"/>
          </w:tcPr>
          <w:p w14:paraId="3B34F48F" w14:textId="77777777" w:rsidR="00D06BA5" w:rsidRDefault="00D06BA5" w:rsidP="002B120E">
            <w:pPr>
              <w:rPr>
                <w:sz w:val="22"/>
                <w:szCs w:val="22"/>
              </w:rPr>
            </w:pPr>
          </w:p>
        </w:tc>
      </w:tr>
      <w:tr w:rsidR="00D06BA5" w:rsidRPr="000E39EE" w14:paraId="2E6401DD" w14:textId="77777777" w:rsidTr="002B120E">
        <w:tc>
          <w:tcPr>
            <w:tcW w:w="468" w:type="dxa"/>
            <w:shd w:val="clear" w:color="auto" w:fill="auto"/>
          </w:tcPr>
          <w:p w14:paraId="2F676478" w14:textId="77777777" w:rsidR="00D06BA5" w:rsidRPr="000E39EE" w:rsidRDefault="00D06BA5" w:rsidP="002B120E">
            <w:pPr>
              <w:rPr>
                <w:b/>
                <w:sz w:val="22"/>
                <w:szCs w:val="22"/>
              </w:rPr>
            </w:pPr>
          </w:p>
        </w:tc>
        <w:tc>
          <w:tcPr>
            <w:tcW w:w="9540" w:type="dxa"/>
            <w:shd w:val="clear" w:color="auto" w:fill="auto"/>
          </w:tcPr>
          <w:p w14:paraId="2C8611C2" w14:textId="77777777" w:rsidR="00D06BA5" w:rsidRPr="000E39EE" w:rsidRDefault="00D06BA5" w:rsidP="002B120E">
            <w:pPr>
              <w:rPr>
                <w:b/>
                <w:sz w:val="22"/>
                <w:szCs w:val="22"/>
              </w:rPr>
            </w:pPr>
            <w:r w:rsidRPr="000E39EE">
              <w:rPr>
                <w:b/>
                <w:sz w:val="22"/>
                <w:szCs w:val="22"/>
              </w:rPr>
              <w:t>Tag and data item conventions</w:t>
            </w:r>
          </w:p>
        </w:tc>
      </w:tr>
      <w:tr w:rsidR="00D06BA5" w:rsidRPr="000E39EE" w14:paraId="135DF2B8" w14:textId="77777777" w:rsidTr="002B120E">
        <w:tc>
          <w:tcPr>
            <w:tcW w:w="468" w:type="dxa"/>
            <w:shd w:val="clear" w:color="auto" w:fill="auto"/>
          </w:tcPr>
          <w:p w14:paraId="4DA85293" w14:textId="77777777" w:rsidR="00D06BA5" w:rsidRPr="000E39EE" w:rsidRDefault="00D06BA5" w:rsidP="002B120E">
            <w:pPr>
              <w:rPr>
                <w:b/>
                <w:sz w:val="22"/>
                <w:szCs w:val="22"/>
              </w:rPr>
            </w:pPr>
            <w:r w:rsidRPr="000E39EE">
              <w:rPr>
                <w:b/>
                <w:sz w:val="22"/>
                <w:szCs w:val="22"/>
              </w:rPr>
              <w:t>1</w:t>
            </w:r>
          </w:p>
        </w:tc>
        <w:tc>
          <w:tcPr>
            <w:tcW w:w="9540" w:type="dxa"/>
            <w:shd w:val="clear" w:color="auto" w:fill="auto"/>
          </w:tcPr>
          <w:p w14:paraId="4D74C2B2" w14:textId="77777777" w:rsidR="00D06BA5" w:rsidRPr="000E39EE" w:rsidRDefault="00D06BA5" w:rsidP="002B120E">
            <w:pPr>
              <w:rPr>
                <w:sz w:val="22"/>
                <w:szCs w:val="22"/>
              </w:rPr>
            </w:pPr>
            <w:r w:rsidRPr="000E39EE">
              <w:rPr>
                <w:sz w:val="22"/>
                <w:szCs w:val="22"/>
              </w:rPr>
              <w:t xml:space="preserve">All tokens (tag plus data) are encapsulated within save frames </w:t>
            </w:r>
          </w:p>
        </w:tc>
      </w:tr>
      <w:tr w:rsidR="00D06BA5" w:rsidRPr="000E39EE" w14:paraId="3EE160D0" w14:textId="77777777" w:rsidTr="002B120E">
        <w:tc>
          <w:tcPr>
            <w:tcW w:w="468" w:type="dxa"/>
            <w:shd w:val="clear" w:color="auto" w:fill="auto"/>
          </w:tcPr>
          <w:p w14:paraId="16353E55" w14:textId="77777777" w:rsidR="00D06BA5" w:rsidRPr="000E39EE" w:rsidRDefault="00D06BA5" w:rsidP="002B120E">
            <w:pPr>
              <w:rPr>
                <w:b/>
                <w:sz w:val="22"/>
                <w:szCs w:val="22"/>
              </w:rPr>
            </w:pPr>
            <w:r w:rsidRPr="000E39EE">
              <w:rPr>
                <w:b/>
                <w:sz w:val="22"/>
                <w:szCs w:val="22"/>
              </w:rPr>
              <w:t>2</w:t>
            </w:r>
          </w:p>
        </w:tc>
        <w:tc>
          <w:tcPr>
            <w:tcW w:w="9540" w:type="dxa"/>
            <w:shd w:val="clear" w:color="auto" w:fill="auto"/>
          </w:tcPr>
          <w:p w14:paraId="13A51348" w14:textId="77777777" w:rsidR="00D06BA5" w:rsidRPr="000E39EE" w:rsidRDefault="00D06BA5" w:rsidP="002B120E">
            <w:pPr>
              <w:rPr>
                <w:b/>
                <w:sz w:val="22"/>
                <w:szCs w:val="22"/>
              </w:rPr>
            </w:pPr>
            <w:r w:rsidRPr="000E39EE">
              <w:rPr>
                <w:sz w:val="22"/>
                <w:szCs w:val="22"/>
              </w:rPr>
              <w:t>Tags may be either in or outside loops, but not both (single data row loops are still represented as loops)</w:t>
            </w:r>
          </w:p>
        </w:tc>
      </w:tr>
      <w:tr w:rsidR="00D06BA5" w:rsidRPr="00EC4754" w14:paraId="0884C86D" w14:textId="77777777" w:rsidTr="002B120E">
        <w:trPr>
          <w:ins w:id="10" w:author="Pedro R. Romero" w:date="2018-06-08T11:15:00Z"/>
        </w:trPr>
        <w:tc>
          <w:tcPr>
            <w:tcW w:w="468" w:type="dxa"/>
            <w:shd w:val="clear" w:color="auto" w:fill="auto"/>
          </w:tcPr>
          <w:p w14:paraId="674BD31E" w14:textId="77777777" w:rsidR="00D06BA5" w:rsidRPr="00EC4754" w:rsidRDefault="00D06BA5" w:rsidP="002B120E">
            <w:pPr>
              <w:rPr>
                <w:ins w:id="11" w:author="Pedro R. Romero" w:date="2018-06-08T11:15:00Z"/>
                <w:b/>
                <w:sz w:val="22"/>
                <w:szCs w:val="22"/>
              </w:rPr>
            </w:pPr>
            <w:ins w:id="12" w:author="Pedro R. Romero" w:date="2018-06-08T11:15:00Z">
              <w:r w:rsidRPr="00EC4754">
                <w:rPr>
                  <w:b/>
                  <w:sz w:val="22"/>
                  <w:szCs w:val="22"/>
                </w:rPr>
                <w:t>3</w:t>
              </w:r>
            </w:ins>
          </w:p>
        </w:tc>
        <w:tc>
          <w:tcPr>
            <w:tcW w:w="9540" w:type="dxa"/>
            <w:shd w:val="clear" w:color="auto" w:fill="auto"/>
          </w:tcPr>
          <w:p w14:paraId="62EF11A5" w14:textId="77777777" w:rsidR="00D06BA5" w:rsidRPr="00EC4754" w:rsidRDefault="00D06BA5" w:rsidP="002B120E">
            <w:pPr>
              <w:rPr>
                <w:ins w:id="13" w:author="Pedro R. Romero" w:date="2018-06-08T11:15:00Z"/>
                <w:sz w:val="22"/>
                <w:szCs w:val="22"/>
              </w:rPr>
            </w:pPr>
            <w:ins w:id="14" w:author="Pedro R. Romero" w:date="2018-06-08T11:16:00Z">
              <w:r w:rsidRPr="00EC4754">
                <w:rPr>
                  <w:sz w:val="22"/>
                  <w:szCs w:val="22"/>
                </w:rPr>
                <w:t xml:space="preserve">All tags consist of </w:t>
              </w:r>
            </w:ins>
            <w:r w:rsidRPr="00EC4754">
              <w:rPr>
                <w:sz w:val="22"/>
                <w:szCs w:val="22"/>
              </w:rPr>
              <w:t xml:space="preserve">two parts, </w:t>
            </w:r>
            <w:ins w:id="15" w:author="Pedro R. Romero" w:date="2018-06-08T11:16:00Z">
              <w:r w:rsidRPr="00EC4754">
                <w:rPr>
                  <w:sz w:val="22"/>
                  <w:szCs w:val="22"/>
                </w:rPr>
                <w:t>‘category’ and ‘item’ separated by a ‘.’. The ‘category’ translates to the name of a relation or table in a relational schema. The ‘item’ portion translates to the name of an attribute in a relational schema.</w:t>
              </w:r>
            </w:ins>
          </w:p>
        </w:tc>
      </w:tr>
      <w:tr w:rsidR="00D06BA5" w:rsidRPr="000E39EE" w14:paraId="4CA13430" w14:textId="77777777" w:rsidTr="002B120E">
        <w:tc>
          <w:tcPr>
            <w:tcW w:w="468" w:type="dxa"/>
            <w:shd w:val="clear" w:color="auto" w:fill="auto"/>
          </w:tcPr>
          <w:p w14:paraId="6909BD22" w14:textId="77777777" w:rsidR="00D06BA5" w:rsidRPr="000E39EE" w:rsidRDefault="00D06BA5" w:rsidP="002B120E">
            <w:pPr>
              <w:rPr>
                <w:b/>
                <w:sz w:val="22"/>
                <w:szCs w:val="22"/>
              </w:rPr>
            </w:pPr>
            <w:r w:rsidRPr="000E39EE">
              <w:rPr>
                <w:b/>
                <w:sz w:val="22"/>
                <w:szCs w:val="22"/>
              </w:rPr>
              <w:t>4</w:t>
            </w:r>
          </w:p>
        </w:tc>
        <w:tc>
          <w:tcPr>
            <w:tcW w:w="9540" w:type="dxa"/>
            <w:shd w:val="clear" w:color="auto" w:fill="auto"/>
          </w:tcPr>
          <w:p w14:paraId="35A9C2C1" w14:textId="77777777" w:rsidR="00D06BA5" w:rsidRPr="000E39EE" w:rsidRDefault="00D06BA5" w:rsidP="002B120E">
            <w:pPr>
              <w:rPr>
                <w:b/>
                <w:sz w:val="22"/>
                <w:szCs w:val="22"/>
              </w:rPr>
            </w:pPr>
            <w:r>
              <w:rPr>
                <w:sz w:val="22"/>
                <w:szCs w:val="22"/>
              </w:rPr>
              <w:t>Every save frame tag category and every loop tag category</w:t>
            </w:r>
            <w:r w:rsidRPr="000E39EE">
              <w:rPr>
                <w:sz w:val="22"/>
                <w:szCs w:val="22"/>
              </w:rPr>
              <w:t xml:space="preserve"> contains an </w:t>
            </w:r>
            <w:ins w:id="16" w:author="Hesam" w:date="2018-06-03T12:41:00Z">
              <w:r>
                <w:rPr>
                  <w:sz w:val="22"/>
                  <w:szCs w:val="22"/>
                </w:rPr>
                <w:t>&lt;category</w:t>
              </w:r>
              <w:proofErr w:type="gramStart"/>
              <w:r>
                <w:rPr>
                  <w:sz w:val="22"/>
                  <w:szCs w:val="22"/>
                </w:rPr>
                <w:t>&gt;</w:t>
              </w:r>
            </w:ins>
            <w:r w:rsidRPr="000E39EE">
              <w:rPr>
                <w:sz w:val="22"/>
                <w:szCs w:val="22"/>
              </w:rPr>
              <w:t>.</w:t>
            </w:r>
            <w:proofErr w:type="spellStart"/>
            <w:r w:rsidRPr="000E39EE">
              <w:rPr>
                <w:sz w:val="22"/>
                <w:szCs w:val="22"/>
              </w:rPr>
              <w:t>Entry</w:t>
            </w:r>
            <w:proofErr w:type="gramEnd"/>
            <w:r w:rsidRPr="000E39EE">
              <w:rPr>
                <w:sz w:val="22"/>
                <w:szCs w:val="22"/>
              </w:rPr>
              <w:t>_ID</w:t>
            </w:r>
            <w:proofErr w:type="spellEnd"/>
            <w:r w:rsidRPr="000E39EE">
              <w:rPr>
                <w:sz w:val="22"/>
                <w:szCs w:val="22"/>
              </w:rPr>
              <w:t xml:space="preserve"> tag that takes the BMRB entry accession code as its value </w:t>
            </w:r>
            <w:r>
              <w:rPr>
                <w:sz w:val="22"/>
                <w:szCs w:val="22"/>
              </w:rPr>
              <w:t>for relational integrity in the</w:t>
            </w:r>
            <w:r w:rsidRPr="000E39EE">
              <w:rPr>
                <w:sz w:val="22"/>
                <w:szCs w:val="22"/>
              </w:rPr>
              <w:t xml:space="preserve"> relational database</w:t>
            </w:r>
          </w:p>
        </w:tc>
      </w:tr>
      <w:tr w:rsidR="00D06BA5" w:rsidRPr="000E39EE" w14:paraId="6F98EB87" w14:textId="77777777" w:rsidTr="002B120E">
        <w:tc>
          <w:tcPr>
            <w:tcW w:w="468" w:type="dxa"/>
            <w:shd w:val="clear" w:color="auto" w:fill="auto"/>
          </w:tcPr>
          <w:p w14:paraId="5F5BF99D" w14:textId="77777777" w:rsidR="00D06BA5" w:rsidRPr="000E39EE" w:rsidRDefault="00D06BA5" w:rsidP="002B120E">
            <w:pPr>
              <w:rPr>
                <w:b/>
                <w:sz w:val="22"/>
                <w:szCs w:val="22"/>
              </w:rPr>
            </w:pPr>
            <w:r>
              <w:rPr>
                <w:b/>
                <w:sz w:val="22"/>
                <w:szCs w:val="22"/>
              </w:rPr>
              <w:t>5</w:t>
            </w:r>
          </w:p>
        </w:tc>
        <w:tc>
          <w:tcPr>
            <w:tcW w:w="9540" w:type="dxa"/>
            <w:shd w:val="clear" w:color="auto" w:fill="auto"/>
          </w:tcPr>
          <w:p w14:paraId="6683F69E" w14:textId="77777777" w:rsidR="00D06BA5" w:rsidRPr="000E39EE" w:rsidRDefault="00D06BA5" w:rsidP="002B120E">
            <w:pPr>
              <w:rPr>
                <w:b/>
                <w:sz w:val="22"/>
                <w:szCs w:val="22"/>
              </w:rPr>
            </w:pPr>
            <w:r w:rsidRPr="000E39EE">
              <w:rPr>
                <w:sz w:val="22"/>
                <w:szCs w:val="22"/>
              </w:rPr>
              <w:t>Within a save frame</w:t>
            </w:r>
            <w:r>
              <w:rPr>
                <w:sz w:val="22"/>
                <w:szCs w:val="22"/>
              </w:rPr>
              <w:t>,</w:t>
            </w:r>
            <w:r w:rsidRPr="000E39EE">
              <w:rPr>
                <w:sz w:val="22"/>
                <w:szCs w:val="22"/>
              </w:rPr>
              <w:t xml:space="preserve"> </w:t>
            </w:r>
            <w:r>
              <w:rPr>
                <w:sz w:val="22"/>
                <w:szCs w:val="22"/>
              </w:rPr>
              <w:t>all tags not part of a loop are</w:t>
            </w:r>
            <w:r w:rsidRPr="000E39EE">
              <w:rPr>
                <w:sz w:val="22"/>
                <w:szCs w:val="22"/>
              </w:rPr>
              <w:t xml:space="preserve"> of the same category</w:t>
            </w:r>
          </w:p>
        </w:tc>
      </w:tr>
      <w:tr w:rsidR="00D06BA5" w:rsidRPr="000E39EE" w14:paraId="59986E90" w14:textId="77777777" w:rsidTr="002B120E">
        <w:tc>
          <w:tcPr>
            <w:tcW w:w="468" w:type="dxa"/>
            <w:shd w:val="clear" w:color="auto" w:fill="auto"/>
          </w:tcPr>
          <w:p w14:paraId="58909BF8" w14:textId="77777777" w:rsidR="00D06BA5" w:rsidRPr="000E39EE" w:rsidRDefault="00D06BA5" w:rsidP="002B120E">
            <w:pPr>
              <w:rPr>
                <w:b/>
                <w:sz w:val="22"/>
                <w:szCs w:val="22"/>
              </w:rPr>
            </w:pPr>
            <w:ins w:id="17" w:author="Pedro R. Romero" w:date="2018-06-08T11:17:00Z">
              <w:r>
                <w:rPr>
                  <w:b/>
                  <w:sz w:val="22"/>
                  <w:szCs w:val="22"/>
                </w:rPr>
                <w:t>6</w:t>
              </w:r>
            </w:ins>
          </w:p>
        </w:tc>
        <w:tc>
          <w:tcPr>
            <w:tcW w:w="9540" w:type="dxa"/>
            <w:shd w:val="clear" w:color="auto" w:fill="auto"/>
          </w:tcPr>
          <w:p w14:paraId="3EBC51BC" w14:textId="77777777" w:rsidR="00D06BA5" w:rsidRPr="000E39EE" w:rsidRDefault="00D06BA5" w:rsidP="002B120E">
            <w:pPr>
              <w:rPr>
                <w:b/>
                <w:sz w:val="22"/>
                <w:szCs w:val="22"/>
              </w:rPr>
            </w:pPr>
            <w:r w:rsidRPr="000E39EE">
              <w:rPr>
                <w:sz w:val="22"/>
                <w:szCs w:val="22"/>
              </w:rPr>
              <w:t>For relational integrity, every NMR-STAR tag category (table) contains a primary key</w:t>
            </w:r>
          </w:p>
        </w:tc>
      </w:tr>
      <w:tr w:rsidR="00D06BA5" w:rsidRPr="000E39EE" w14:paraId="70C4B6EA" w14:textId="77777777" w:rsidTr="002B120E">
        <w:tc>
          <w:tcPr>
            <w:tcW w:w="468" w:type="dxa"/>
            <w:shd w:val="clear" w:color="auto" w:fill="auto"/>
          </w:tcPr>
          <w:p w14:paraId="47D67F47" w14:textId="77777777" w:rsidR="00D06BA5" w:rsidRPr="000E39EE" w:rsidRDefault="00D06BA5" w:rsidP="002B120E">
            <w:pPr>
              <w:rPr>
                <w:b/>
                <w:sz w:val="22"/>
                <w:szCs w:val="22"/>
              </w:rPr>
            </w:pPr>
            <w:ins w:id="18" w:author="Pedro R. Romero" w:date="2018-06-08T11:17:00Z">
              <w:r>
                <w:rPr>
                  <w:b/>
                  <w:sz w:val="22"/>
                  <w:szCs w:val="22"/>
                </w:rPr>
                <w:t>7</w:t>
              </w:r>
            </w:ins>
          </w:p>
        </w:tc>
        <w:tc>
          <w:tcPr>
            <w:tcW w:w="9540" w:type="dxa"/>
            <w:shd w:val="clear" w:color="auto" w:fill="auto"/>
          </w:tcPr>
          <w:p w14:paraId="0ADD8F07" w14:textId="77777777" w:rsidR="00D06BA5" w:rsidRPr="000E39EE" w:rsidRDefault="00D06BA5" w:rsidP="002B120E">
            <w:pPr>
              <w:rPr>
                <w:b/>
                <w:sz w:val="22"/>
                <w:szCs w:val="22"/>
              </w:rPr>
            </w:pPr>
            <w:r>
              <w:rPr>
                <w:sz w:val="22"/>
                <w:szCs w:val="22"/>
              </w:rPr>
              <w:t>Tags may or may not have enumerated values and the enumeration may be open or closed. Tags that have values not included in the dictionary enumeration list are valid if the tag enumeration is defined as open.</w:t>
            </w:r>
          </w:p>
        </w:tc>
      </w:tr>
      <w:tr w:rsidR="00D06BA5" w:rsidRPr="002C5B3C" w14:paraId="2A85ACFC" w14:textId="77777777" w:rsidTr="002B120E">
        <w:trPr>
          <w:ins w:id="19" w:author="Pedro R. Romero" w:date="2018-06-08T11:17:00Z"/>
        </w:trPr>
        <w:tc>
          <w:tcPr>
            <w:tcW w:w="468" w:type="dxa"/>
            <w:shd w:val="clear" w:color="auto" w:fill="auto"/>
          </w:tcPr>
          <w:p w14:paraId="45AA11C3" w14:textId="77777777" w:rsidR="00D06BA5" w:rsidRPr="000E39EE" w:rsidRDefault="00D06BA5" w:rsidP="002B120E">
            <w:pPr>
              <w:rPr>
                <w:ins w:id="20" w:author="Pedro R. Romero" w:date="2018-06-08T11:17:00Z"/>
                <w:b/>
                <w:sz w:val="22"/>
                <w:szCs w:val="22"/>
              </w:rPr>
            </w:pPr>
            <w:ins w:id="21" w:author="Pedro R. Romero" w:date="2018-06-08T11:17:00Z">
              <w:r>
                <w:rPr>
                  <w:b/>
                  <w:sz w:val="22"/>
                  <w:szCs w:val="22"/>
                </w:rPr>
                <w:t>8</w:t>
              </w:r>
            </w:ins>
          </w:p>
        </w:tc>
        <w:tc>
          <w:tcPr>
            <w:tcW w:w="9540" w:type="dxa"/>
            <w:shd w:val="clear" w:color="auto" w:fill="auto"/>
          </w:tcPr>
          <w:p w14:paraId="28784F44" w14:textId="77777777" w:rsidR="00D06BA5" w:rsidRPr="002C5B3C" w:rsidRDefault="00D06BA5" w:rsidP="002B120E">
            <w:pPr>
              <w:rPr>
                <w:ins w:id="22" w:author="Pedro R. Romero" w:date="2018-06-08T11:17:00Z"/>
                <w:sz w:val="22"/>
                <w:szCs w:val="22"/>
              </w:rPr>
            </w:pPr>
            <w:ins w:id="23" w:author="Pedro R. Romero" w:date="2018-06-08T11:17:00Z">
              <w:r w:rsidRPr="002C5B3C">
                <w:rPr>
                  <w:sz w:val="22"/>
                  <w:szCs w:val="22"/>
                </w:rPr>
                <w:t xml:space="preserve">In almost all cases a tag that ends with the word ‘label’ or ‘Label’ takes as its value a STAR pointer to a save frame where these are strings starting with the ‘$’ character. </w:t>
              </w:r>
            </w:ins>
          </w:p>
        </w:tc>
      </w:tr>
      <w:tr w:rsidR="00D06BA5" w:rsidRPr="000E39EE" w14:paraId="0B8E4A82" w14:textId="77777777" w:rsidTr="002B120E">
        <w:tc>
          <w:tcPr>
            <w:tcW w:w="468" w:type="dxa"/>
            <w:shd w:val="clear" w:color="auto" w:fill="auto"/>
          </w:tcPr>
          <w:p w14:paraId="654A0BBF" w14:textId="77777777" w:rsidR="00D06BA5" w:rsidRDefault="00D06BA5" w:rsidP="002B120E">
            <w:pPr>
              <w:rPr>
                <w:b/>
                <w:sz w:val="22"/>
                <w:szCs w:val="22"/>
              </w:rPr>
            </w:pPr>
          </w:p>
        </w:tc>
        <w:tc>
          <w:tcPr>
            <w:tcW w:w="9540" w:type="dxa"/>
            <w:shd w:val="clear" w:color="auto" w:fill="auto"/>
          </w:tcPr>
          <w:p w14:paraId="64B1942C" w14:textId="77777777" w:rsidR="00D06BA5" w:rsidRDefault="00D06BA5" w:rsidP="002B120E">
            <w:pPr>
              <w:rPr>
                <w:sz w:val="22"/>
                <w:szCs w:val="22"/>
              </w:rPr>
            </w:pPr>
          </w:p>
        </w:tc>
      </w:tr>
      <w:tr w:rsidR="00D06BA5" w:rsidRPr="000E39EE" w14:paraId="793098C2" w14:textId="77777777" w:rsidTr="002B120E">
        <w:tc>
          <w:tcPr>
            <w:tcW w:w="468" w:type="dxa"/>
            <w:shd w:val="clear" w:color="auto" w:fill="auto"/>
          </w:tcPr>
          <w:p w14:paraId="6CCD0DA1" w14:textId="77777777" w:rsidR="00D06BA5" w:rsidRDefault="00D06BA5" w:rsidP="002B120E">
            <w:pPr>
              <w:rPr>
                <w:b/>
                <w:sz w:val="22"/>
                <w:szCs w:val="22"/>
              </w:rPr>
            </w:pPr>
          </w:p>
        </w:tc>
        <w:tc>
          <w:tcPr>
            <w:tcW w:w="9540" w:type="dxa"/>
            <w:shd w:val="clear" w:color="auto" w:fill="auto"/>
          </w:tcPr>
          <w:p w14:paraId="1190C05E" w14:textId="77777777" w:rsidR="00D06BA5" w:rsidRPr="008D5604" w:rsidRDefault="00D06BA5" w:rsidP="002B120E">
            <w:pPr>
              <w:rPr>
                <w:b/>
                <w:sz w:val="22"/>
                <w:szCs w:val="22"/>
              </w:rPr>
            </w:pPr>
            <w:r>
              <w:rPr>
                <w:b/>
                <w:sz w:val="22"/>
                <w:szCs w:val="22"/>
              </w:rPr>
              <w:t>Data value conventions</w:t>
            </w:r>
          </w:p>
        </w:tc>
      </w:tr>
      <w:tr w:rsidR="00D06BA5" w:rsidRPr="000E39EE" w14:paraId="28BC34B0" w14:textId="77777777" w:rsidTr="002B120E">
        <w:tc>
          <w:tcPr>
            <w:tcW w:w="468" w:type="dxa"/>
            <w:shd w:val="clear" w:color="auto" w:fill="auto"/>
          </w:tcPr>
          <w:p w14:paraId="586136AC" w14:textId="77777777" w:rsidR="00D06BA5" w:rsidRPr="00EC4754" w:rsidRDefault="00D06BA5" w:rsidP="002B120E">
            <w:pPr>
              <w:rPr>
                <w:b/>
                <w:sz w:val="22"/>
                <w:szCs w:val="22"/>
              </w:rPr>
            </w:pPr>
            <w:r w:rsidRPr="00EC4754">
              <w:rPr>
                <w:b/>
                <w:sz w:val="22"/>
                <w:szCs w:val="22"/>
              </w:rPr>
              <w:lastRenderedPageBreak/>
              <w:t>1</w:t>
            </w:r>
          </w:p>
        </w:tc>
        <w:tc>
          <w:tcPr>
            <w:tcW w:w="9540" w:type="dxa"/>
            <w:shd w:val="clear" w:color="auto" w:fill="auto"/>
          </w:tcPr>
          <w:p w14:paraId="247B496A" w14:textId="77777777" w:rsidR="00D06BA5" w:rsidRPr="00EC4754" w:rsidRDefault="00D06BA5" w:rsidP="002B120E">
            <w:pPr>
              <w:rPr>
                <w:sz w:val="22"/>
                <w:szCs w:val="22"/>
              </w:rPr>
            </w:pPr>
            <w:r w:rsidRPr="00EC4754">
              <w:rPr>
                <w:sz w:val="22"/>
                <w:szCs w:val="22"/>
              </w:rPr>
              <w:t>In some cases, a value cannot be found for a tag defined as mandatory in the ontology.  A value of ‘</w:t>
            </w:r>
            <w:proofErr w:type="spellStart"/>
            <w:r w:rsidRPr="00EC4754">
              <w:rPr>
                <w:sz w:val="22"/>
                <w:szCs w:val="22"/>
              </w:rPr>
              <w:t>na</w:t>
            </w:r>
            <w:proofErr w:type="spellEnd"/>
            <w:r w:rsidRPr="00EC4754">
              <w:rPr>
                <w:sz w:val="22"/>
                <w:szCs w:val="22"/>
              </w:rPr>
              <w:t xml:space="preserve">’ meaning ‘not available’ or ‘not applicable’ is used as a placeholder. A ‘?’ is </w:t>
            </w:r>
            <w:r>
              <w:rPr>
                <w:sz w:val="22"/>
                <w:szCs w:val="22"/>
              </w:rPr>
              <w:t>the STAR specified value</w:t>
            </w:r>
            <w:r w:rsidRPr="00EC4754">
              <w:rPr>
                <w:sz w:val="22"/>
                <w:szCs w:val="22"/>
              </w:rPr>
              <w:t>.</w:t>
            </w:r>
          </w:p>
        </w:tc>
      </w:tr>
      <w:tr w:rsidR="00D06BA5" w:rsidRPr="000E39EE" w14:paraId="0FE21813" w14:textId="77777777" w:rsidTr="002B120E">
        <w:tc>
          <w:tcPr>
            <w:tcW w:w="468" w:type="dxa"/>
            <w:shd w:val="clear" w:color="auto" w:fill="auto"/>
          </w:tcPr>
          <w:p w14:paraId="573DFADC" w14:textId="77777777" w:rsidR="00D06BA5" w:rsidRPr="000E39EE" w:rsidRDefault="00D06BA5" w:rsidP="002B120E">
            <w:pPr>
              <w:rPr>
                <w:b/>
                <w:sz w:val="22"/>
                <w:szCs w:val="22"/>
              </w:rPr>
            </w:pPr>
            <w:r>
              <w:rPr>
                <w:b/>
                <w:sz w:val="22"/>
                <w:szCs w:val="22"/>
              </w:rPr>
              <w:t>2</w:t>
            </w:r>
          </w:p>
        </w:tc>
        <w:tc>
          <w:tcPr>
            <w:tcW w:w="9540" w:type="dxa"/>
            <w:shd w:val="clear" w:color="auto" w:fill="auto"/>
          </w:tcPr>
          <w:p w14:paraId="7FCDA93A" w14:textId="77777777" w:rsidR="00D06BA5" w:rsidRPr="003405D1" w:rsidRDefault="00D06BA5" w:rsidP="002B120E">
            <w:pPr>
              <w:rPr>
                <w:sz w:val="22"/>
                <w:szCs w:val="22"/>
              </w:rPr>
            </w:pPr>
            <w:r>
              <w:rPr>
                <w:sz w:val="22"/>
                <w:szCs w:val="22"/>
              </w:rPr>
              <w:t>Tags that are Boolean in nature take values of ‘yes’ or ‘no’</w:t>
            </w:r>
          </w:p>
        </w:tc>
      </w:tr>
      <w:tr w:rsidR="00D06BA5" w:rsidRPr="000E39EE" w14:paraId="281E49E0" w14:textId="77777777" w:rsidTr="002B120E">
        <w:tc>
          <w:tcPr>
            <w:tcW w:w="468" w:type="dxa"/>
            <w:shd w:val="clear" w:color="auto" w:fill="auto"/>
          </w:tcPr>
          <w:p w14:paraId="6FC24A12" w14:textId="77777777" w:rsidR="00D06BA5" w:rsidRPr="000E39EE" w:rsidRDefault="00D06BA5" w:rsidP="002B120E">
            <w:pPr>
              <w:rPr>
                <w:b/>
                <w:sz w:val="22"/>
                <w:szCs w:val="22"/>
              </w:rPr>
            </w:pPr>
            <w:r>
              <w:rPr>
                <w:b/>
                <w:sz w:val="22"/>
                <w:szCs w:val="22"/>
              </w:rPr>
              <w:t>3</w:t>
            </w:r>
          </w:p>
        </w:tc>
        <w:tc>
          <w:tcPr>
            <w:tcW w:w="9540" w:type="dxa"/>
            <w:shd w:val="clear" w:color="auto" w:fill="auto"/>
          </w:tcPr>
          <w:p w14:paraId="0BA08516" w14:textId="77777777" w:rsidR="00D06BA5" w:rsidRPr="00AA2E00" w:rsidRDefault="00D06BA5" w:rsidP="002B120E">
            <w:pPr>
              <w:rPr>
                <w:sz w:val="22"/>
                <w:szCs w:val="22"/>
              </w:rPr>
            </w:pPr>
            <w:r>
              <w:rPr>
                <w:sz w:val="22"/>
                <w:szCs w:val="22"/>
              </w:rPr>
              <w:t>The null value is represented using a single unquoted period character, as defined by the STAR specification</w:t>
            </w:r>
          </w:p>
        </w:tc>
      </w:tr>
    </w:tbl>
    <w:p w14:paraId="6727792B" w14:textId="77777777" w:rsidR="00D06BA5" w:rsidRPr="00D06BA5" w:rsidRDefault="00D06BA5"/>
    <w:sectPr w:rsidR="00D06BA5" w:rsidRPr="00D06BA5" w:rsidSect="00D06BA5">
      <w:pgSz w:w="12240" w:h="15840"/>
      <w:pgMar w:top="1008"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dro R. Romero">
    <w15:presenceInfo w15:providerId="Windows Live" w15:userId="debca4c5-6b1c-4f89-9287-a822a840d783"/>
  </w15:person>
  <w15:person w15:author="Hesam">
    <w15:presenceInfo w15:providerId="None" w15:userId="Hesam"/>
  </w15:person>
  <w15:person w15:author="Jon WEDELL">
    <w15:presenceInfo w15:providerId="Windows Live" w15:userId="87d3abdf-28eb-4398-bbbc-10503abc3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A5"/>
    <w:rsid w:val="001870AF"/>
    <w:rsid w:val="00D06BA5"/>
    <w:rsid w:val="00E7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8E150"/>
  <w15:chartTrackingRefBased/>
  <w15:docId w15:val="{312D6983-014F-F340-8928-48572018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B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B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Eldon Ulrich Ulrich</dc:creator>
  <cp:keywords/>
  <dc:description/>
  <cp:lastModifiedBy>Eldon Ulrich Ulrich</cp:lastModifiedBy>
  <cp:revision>1</cp:revision>
  <dcterms:created xsi:type="dcterms:W3CDTF">2020-09-01T02:27:00Z</dcterms:created>
  <dcterms:modified xsi:type="dcterms:W3CDTF">2020-09-01T02:30:00Z</dcterms:modified>
</cp:coreProperties>
</file>