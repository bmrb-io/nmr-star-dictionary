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9F3F92" w14:textId="12EAEB6D" w:rsidR="00E755D0" w:rsidRDefault="004758FF">
      <w:pPr>
        <w:rPr>
          <w:rFonts w:ascii="Times New Roman" w:hAnsi="Times New Roman" w:cs="Times New Roman"/>
          <w:szCs w:val="16"/>
          <w:vertAlign w:val="superscript"/>
        </w:rPr>
      </w:pPr>
      <w:r w:rsidRPr="004758FF">
        <w:rPr>
          <w:rFonts w:ascii="Times New Roman" w:hAnsi="Times New Roman" w:cs="Times New Roman"/>
          <w:szCs w:val="16"/>
          <w:vertAlign w:val="superscript"/>
        </w:rPr>
        <w:t>NMR-STAR save frame groupings and save frame categories</w:t>
      </w:r>
    </w:p>
    <w:p w14:paraId="59567363" w14:textId="64957F0B" w:rsidR="004758FF" w:rsidRDefault="004758FF">
      <w:pPr>
        <w:rPr>
          <w:rFonts w:ascii="Times New Roman" w:hAnsi="Times New Roman" w:cs="Times New Roman"/>
          <w:szCs w:val="16"/>
          <w:vertAlign w:val="superscript"/>
        </w:rPr>
      </w:pPr>
    </w:p>
    <w:p w14:paraId="2129A829" w14:textId="77777777" w:rsidR="004758FF" w:rsidRPr="00C8077D" w:rsidRDefault="004758FF" w:rsidP="004758FF"/>
    <w:tbl>
      <w:tblPr>
        <w:tblpPr w:leftFromText="187" w:rightFromText="187" w:vertAnchor="text" w:horzAnchor="page" w:tblpX="1268" w:tblpY="1"/>
        <w:tblW w:w="10365" w:type="dxa"/>
        <w:tblBorders>
          <w:top w:val="single" w:sz="12" w:space="0" w:color="auto"/>
          <w:left w:val="single" w:sz="18" w:space="0" w:color="auto"/>
          <w:bottom w:val="single" w:sz="12" w:space="0" w:color="auto"/>
          <w:right w:val="single" w:sz="18" w:space="0" w:color="auto"/>
          <w:insideH w:val="single" w:sz="12" w:space="0" w:color="auto"/>
          <w:insideV w:val="single" w:sz="12" w:space="0" w:color="auto"/>
        </w:tblBorders>
        <w:tblLayout w:type="fixed"/>
        <w:tblLook w:val="04A0" w:firstRow="1" w:lastRow="0" w:firstColumn="1" w:lastColumn="0" w:noHBand="0" w:noVBand="1"/>
      </w:tblPr>
      <w:tblGrid>
        <w:gridCol w:w="1908"/>
        <w:gridCol w:w="2520"/>
        <w:gridCol w:w="5937"/>
      </w:tblGrid>
      <w:tr w:rsidR="004758FF" w:rsidRPr="00AD067E" w14:paraId="60D181E5" w14:textId="77777777" w:rsidTr="002B120E">
        <w:trPr>
          <w:trHeight w:val="300"/>
        </w:trPr>
        <w:tc>
          <w:tcPr>
            <w:tcW w:w="10365" w:type="dxa"/>
            <w:gridSpan w:val="3"/>
            <w:shd w:val="clear" w:color="auto" w:fill="auto"/>
            <w:noWrap/>
            <w:vAlign w:val="bottom"/>
            <w:hideMark/>
          </w:tcPr>
          <w:p w14:paraId="5624E77D" w14:textId="77777777" w:rsidR="004758FF" w:rsidRPr="00B20905" w:rsidRDefault="004758FF" w:rsidP="002B120E">
            <w:pPr>
              <w:spacing w:before="120" w:after="120"/>
              <w:rPr>
                <w:sz w:val="16"/>
                <w:szCs w:val="16"/>
                <w:vertAlign w:val="superscript"/>
              </w:rPr>
            </w:pPr>
            <w:r w:rsidRPr="00B20905">
              <w:rPr>
                <w:b/>
                <w:szCs w:val="16"/>
                <w:vertAlign w:val="superscript"/>
              </w:rPr>
              <w:t xml:space="preserve">Table S2. </w:t>
            </w:r>
            <w:r w:rsidRPr="00B20905">
              <w:rPr>
                <w:szCs w:val="16"/>
                <w:vertAlign w:val="superscript"/>
              </w:rPr>
              <w:t>NMR-STAR save frame groupings and save frame categorie</w:t>
            </w:r>
            <w:r>
              <w:rPr>
                <w:szCs w:val="16"/>
                <w:vertAlign w:val="superscript"/>
              </w:rPr>
              <w:t>s</w:t>
            </w:r>
          </w:p>
        </w:tc>
      </w:tr>
      <w:tr w:rsidR="004758FF" w:rsidRPr="00AD067E" w14:paraId="2FCA4538" w14:textId="77777777" w:rsidTr="002B120E">
        <w:trPr>
          <w:trHeight w:val="300"/>
        </w:trPr>
        <w:tc>
          <w:tcPr>
            <w:tcW w:w="1908" w:type="dxa"/>
            <w:shd w:val="clear" w:color="auto" w:fill="auto"/>
            <w:noWrap/>
          </w:tcPr>
          <w:p w14:paraId="60712613" w14:textId="77777777" w:rsidR="004758FF" w:rsidRPr="00302C18" w:rsidRDefault="004758FF" w:rsidP="002B120E">
            <w:pPr>
              <w:rPr>
                <w:rFonts w:ascii="Cambria" w:hAnsi="Cambria"/>
                <w:b/>
                <w:sz w:val="20"/>
                <w:szCs w:val="20"/>
              </w:rPr>
            </w:pPr>
            <w:r>
              <w:rPr>
                <w:rFonts w:ascii="Cambria" w:hAnsi="Cambria"/>
                <w:b/>
                <w:sz w:val="20"/>
                <w:szCs w:val="20"/>
              </w:rPr>
              <w:t>Super category group</w:t>
            </w:r>
          </w:p>
        </w:tc>
        <w:tc>
          <w:tcPr>
            <w:tcW w:w="2520" w:type="dxa"/>
            <w:shd w:val="clear" w:color="auto" w:fill="auto"/>
            <w:noWrap/>
          </w:tcPr>
          <w:p w14:paraId="6FCE98B7" w14:textId="77777777" w:rsidR="004758FF" w:rsidRPr="00302C18" w:rsidRDefault="004758FF" w:rsidP="002B120E">
            <w:pPr>
              <w:rPr>
                <w:rFonts w:ascii="Cambria" w:hAnsi="Cambria"/>
                <w:b/>
                <w:sz w:val="20"/>
                <w:szCs w:val="20"/>
              </w:rPr>
            </w:pPr>
            <w:r w:rsidRPr="00302C18">
              <w:rPr>
                <w:rFonts w:ascii="Cambria" w:hAnsi="Cambria"/>
                <w:b/>
                <w:sz w:val="20"/>
                <w:szCs w:val="20"/>
              </w:rPr>
              <w:t>Category</w:t>
            </w:r>
            <w:r>
              <w:rPr>
                <w:rFonts w:ascii="Cambria" w:hAnsi="Cambria"/>
                <w:b/>
                <w:sz w:val="20"/>
                <w:szCs w:val="20"/>
              </w:rPr>
              <w:t xml:space="preserve"> group</w:t>
            </w:r>
          </w:p>
        </w:tc>
        <w:tc>
          <w:tcPr>
            <w:tcW w:w="5937" w:type="dxa"/>
            <w:shd w:val="clear" w:color="auto" w:fill="auto"/>
            <w:noWrap/>
          </w:tcPr>
          <w:p w14:paraId="63C5A14F" w14:textId="77777777" w:rsidR="004758FF" w:rsidRPr="00302C18" w:rsidRDefault="004758FF" w:rsidP="002B120E">
            <w:pPr>
              <w:rPr>
                <w:rFonts w:ascii="Cambria" w:hAnsi="Cambria"/>
                <w:b/>
                <w:sz w:val="20"/>
                <w:szCs w:val="20"/>
              </w:rPr>
            </w:pPr>
            <w:r w:rsidRPr="00302C18">
              <w:rPr>
                <w:rFonts w:ascii="Cambria" w:hAnsi="Cambria"/>
                <w:b/>
                <w:sz w:val="20"/>
                <w:szCs w:val="20"/>
              </w:rPr>
              <w:t>Description</w:t>
            </w:r>
          </w:p>
        </w:tc>
      </w:tr>
      <w:tr w:rsidR="004758FF" w:rsidRPr="00AD067E" w14:paraId="1182BAD7" w14:textId="77777777" w:rsidTr="002B120E">
        <w:trPr>
          <w:trHeight w:val="300"/>
        </w:trPr>
        <w:tc>
          <w:tcPr>
            <w:tcW w:w="1908" w:type="dxa"/>
            <w:shd w:val="clear" w:color="auto" w:fill="auto"/>
            <w:noWrap/>
          </w:tcPr>
          <w:p w14:paraId="7DCE2FEF" w14:textId="77777777" w:rsidR="004758FF" w:rsidRPr="00AD067E" w:rsidRDefault="004758FF" w:rsidP="002B120E">
            <w:pPr>
              <w:rPr>
                <w:rFonts w:ascii="Cambria" w:hAnsi="Cambria"/>
                <w:sz w:val="16"/>
                <w:szCs w:val="16"/>
              </w:rPr>
            </w:pPr>
          </w:p>
        </w:tc>
        <w:tc>
          <w:tcPr>
            <w:tcW w:w="2520" w:type="dxa"/>
            <w:shd w:val="clear" w:color="auto" w:fill="auto"/>
            <w:noWrap/>
          </w:tcPr>
          <w:p w14:paraId="6A11E5AC" w14:textId="77777777" w:rsidR="004758FF" w:rsidRPr="00AD067E" w:rsidRDefault="004758FF" w:rsidP="002B120E">
            <w:pPr>
              <w:rPr>
                <w:rFonts w:ascii="Cambria" w:hAnsi="Cambria"/>
                <w:sz w:val="16"/>
                <w:szCs w:val="16"/>
              </w:rPr>
            </w:pPr>
          </w:p>
        </w:tc>
        <w:tc>
          <w:tcPr>
            <w:tcW w:w="5937" w:type="dxa"/>
            <w:shd w:val="clear" w:color="auto" w:fill="auto"/>
            <w:noWrap/>
            <w:vAlign w:val="bottom"/>
          </w:tcPr>
          <w:p w14:paraId="4BA4EF72" w14:textId="77777777" w:rsidR="004758FF" w:rsidRPr="00AD067E" w:rsidRDefault="004758FF" w:rsidP="002B120E">
            <w:pPr>
              <w:rPr>
                <w:rFonts w:ascii="Cambria" w:hAnsi="Cambria"/>
                <w:sz w:val="16"/>
                <w:szCs w:val="16"/>
              </w:rPr>
            </w:pPr>
          </w:p>
        </w:tc>
      </w:tr>
      <w:tr w:rsidR="004758FF" w:rsidRPr="00AD067E" w14:paraId="78A9C33B" w14:textId="77777777" w:rsidTr="002B120E">
        <w:trPr>
          <w:trHeight w:val="300"/>
        </w:trPr>
        <w:tc>
          <w:tcPr>
            <w:tcW w:w="1908" w:type="dxa"/>
            <w:shd w:val="clear" w:color="auto" w:fill="auto"/>
            <w:noWrap/>
          </w:tcPr>
          <w:p w14:paraId="5F467616" w14:textId="77777777" w:rsidR="004758FF" w:rsidRPr="00AD067E" w:rsidRDefault="004758FF" w:rsidP="002B120E">
            <w:pPr>
              <w:rPr>
                <w:rFonts w:ascii="Cambria" w:hAnsi="Cambria"/>
                <w:sz w:val="16"/>
                <w:szCs w:val="16"/>
              </w:rPr>
            </w:pPr>
            <w:r w:rsidRPr="00A73014">
              <w:rPr>
                <w:rFonts w:ascii="Cambria" w:hAnsi="Cambria"/>
                <w:sz w:val="16"/>
                <w:szCs w:val="16"/>
              </w:rPr>
              <w:t>entry_information</w:t>
            </w:r>
          </w:p>
        </w:tc>
        <w:tc>
          <w:tcPr>
            <w:tcW w:w="2520" w:type="dxa"/>
            <w:shd w:val="clear" w:color="auto" w:fill="auto"/>
            <w:noWrap/>
          </w:tcPr>
          <w:p w14:paraId="2D2D1BBC" w14:textId="77777777" w:rsidR="004758FF" w:rsidRPr="00AD067E" w:rsidRDefault="004758FF" w:rsidP="002B120E">
            <w:pPr>
              <w:rPr>
                <w:rFonts w:ascii="Cambria" w:hAnsi="Cambria"/>
                <w:sz w:val="16"/>
                <w:szCs w:val="16"/>
              </w:rPr>
            </w:pPr>
          </w:p>
        </w:tc>
        <w:tc>
          <w:tcPr>
            <w:tcW w:w="5937" w:type="dxa"/>
            <w:shd w:val="clear" w:color="auto" w:fill="auto"/>
            <w:noWrap/>
            <w:vAlign w:val="bottom"/>
          </w:tcPr>
          <w:p w14:paraId="368DCACC" w14:textId="77777777" w:rsidR="004758FF" w:rsidRPr="00AD067E" w:rsidRDefault="004758FF" w:rsidP="002B120E">
            <w:pPr>
              <w:rPr>
                <w:rFonts w:ascii="Cambria" w:hAnsi="Cambria"/>
                <w:sz w:val="16"/>
                <w:szCs w:val="16"/>
              </w:rPr>
            </w:pPr>
            <w:r>
              <w:rPr>
                <w:rFonts w:ascii="Cambria" w:hAnsi="Cambria"/>
                <w:sz w:val="16"/>
                <w:szCs w:val="16"/>
              </w:rPr>
              <w:t>I</w:t>
            </w:r>
            <w:r w:rsidRPr="00AD067E">
              <w:rPr>
                <w:rFonts w:ascii="Cambria" w:hAnsi="Cambria"/>
                <w:sz w:val="16"/>
                <w:szCs w:val="16"/>
              </w:rPr>
              <w:t>nformation describing the entry, any study that the entry is a member, and information regarding the processing of the entry and updates to the entry after its initial release to the public.</w:t>
            </w:r>
          </w:p>
        </w:tc>
      </w:tr>
      <w:tr w:rsidR="004758FF" w:rsidRPr="00AD067E" w14:paraId="2F205336" w14:textId="77777777" w:rsidTr="002B120E">
        <w:trPr>
          <w:trHeight w:val="300"/>
        </w:trPr>
        <w:tc>
          <w:tcPr>
            <w:tcW w:w="1908" w:type="dxa"/>
            <w:shd w:val="clear" w:color="auto" w:fill="auto"/>
            <w:noWrap/>
          </w:tcPr>
          <w:p w14:paraId="23B3A772" w14:textId="77777777" w:rsidR="004758FF" w:rsidRPr="00A73014" w:rsidRDefault="004758FF" w:rsidP="002B120E">
            <w:pPr>
              <w:rPr>
                <w:rFonts w:ascii="Cambria" w:hAnsi="Cambria"/>
                <w:sz w:val="16"/>
                <w:szCs w:val="16"/>
              </w:rPr>
            </w:pPr>
          </w:p>
        </w:tc>
        <w:tc>
          <w:tcPr>
            <w:tcW w:w="2520" w:type="dxa"/>
            <w:shd w:val="clear" w:color="auto" w:fill="auto"/>
            <w:noWrap/>
          </w:tcPr>
          <w:p w14:paraId="3E2B8161" w14:textId="77777777" w:rsidR="004758FF" w:rsidRPr="00AD067E" w:rsidRDefault="004758FF" w:rsidP="002B120E">
            <w:pPr>
              <w:rPr>
                <w:rFonts w:ascii="Cambria" w:hAnsi="Cambria"/>
                <w:sz w:val="16"/>
                <w:szCs w:val="16"/>
              </w:rPr>
            </w:pPr>
            <w:r w:rsidRPr="0018353D">
              <w:rPr>
                <w:rFonts w:ascii="Cambria" w:hAnsi="Cambria"/>
                <w:sz w:val="16"/>
                <w:szCs w:val="16"/>
              </w:rPr>
              <w:t>study_list</w:t>
            </w:r>
          </w:p>
        </w:tc>
        <w:tc>
          <w:tcPr>
            <w:tcW w:w="5937" w:type="dxa"/>
            <w:shd w:val="clear" w:color="auto" w:fill="auto"/>
            <w:noWrap/>
          </w:tcPr>
          <w:p w14:paraId="260F2C39" w14:textId="77777777" w:rsidR="004758FF" w:rsidRPr="00AD067E" w:rsidRDefault="004758FF" w:rsidP="002B120E">
            <w:pPr>
              <w:rPr>
                <w:rFonts w:ascii="Cambria" w:hAnsi="Cambria"/>
                <w:sz w:val="16"/>
                <w:szCs w:val="16"/>
              </w:rPr>
            </w:pPr>
            <w:r w:rsidRPr="0018353D">
              <w:rPr>
                <w:rFonts w:ascii="Cambria" w:hAnsi="Cambria"/>
                <w:sz w:val="16"/>
                <w:szCs w:val="16"/>
              </w:rPr>
              <w:t>Categories that d</w:t>
            </w:r>
            <w:r>
              <w:rPr>
                <w:rFonts w:ascii="Cambria" w:hAnsi="Cambria"/>
                <w:sz w:val="16"/>
                <w:szCs w:val="16"/>
              </w:rPr>
              <w:t xml:space="preserve">escribe a study of a molecular </w:t>
            </w:r>
            <w:r w:rsidRPr="0018353D">
              <w:rPr>
                <w:rFonts w:ascii="Cambria" w:hAnsi="Cambria"/>
                <w:sz w:val="16"/>
                <w:szCs w:val="16"/>
              </w:rPr>
              <w:t>system that inc</w:t>
            </w:r>
            <w:r>
              <w:rPr>
                <w:rFonts w:ascii="Cambria" w:hAnsi="Cambria"/>
                <w:sz w:val="16"/>
                <w:szCs w:val="16"/>
              </w:rPr>
              <w:t xml:space="preserve">ludes data from one or more </w:t>
            </w:r>
            <w:r w:rsidRPr="0018353D">
              <w:rPr>
                <w:rFonts w:ascii="Cambria" w:hAnsi="Cambria"/>
                <w:sz w:val="16"/>
                <w:szCs w:val="16"/>
              </w:rPr>
              <w:t>entries.</w:t>
            </w:r>
          </w:p>
        </w:tc>
      </w:tr>
      <w:tr w:rsidR="004758FF" w:rsidRPr="00AD067E" w14:paraId="7C45B54F" w14:textId="77777777" w:rsidTr="002B120E">
        <w:trPr>
          <w:trHeight w:val="300"/>
        </w:trPr>
        <w:tc>
          <w:tcPr>
            <w:tcW w:w="1908" w:type="dxa"/>
            <w:shd w:val="clear" w:color="auto" w:fill="auto"/>
            <w:noWrap/>
          </w:tcPr>
          <w:p w14:paraId="0625038E" w14:textId="77777777" w:rsidR="004758FF" w:rsidRPr="00A73014" w:rsidRDefault="004758FF" w:rsidP="002B120E">
            <w:pPr>
              <w:rPr>
                <w:rFonts w:ascii="Cambria" w:hAnsi="Cambria"/>
                <w:sz w:val="16"/>
                <w:szCs w:val="16"/>
              </w:rPr>
            </w:pPr>
          </w:p>
        </w:tc>
        <w:tc>
          <w:tcPr>
            <w:tcW w:w="2520" w:type="dxa"/>
            <w:shd w:val="clear" w:color="auto" w:fill="auto"/>
            <w:noWrap/>
          </w:tcPr>
          <w:p w14:paraId="55061642" w14:textId="77777777" w:rsidR="004758FF" w:rsidRPr="00AD067E" w:rsidRDefault="004758FF" w:rsidP="002B120E">
            <w:pPr>
              <w:rPr>
                <w:rFonts w:ascii="Cambria" w:hAnsi="Cambria"/>
                <w:sz w:val="16"/>
                <w:szCs w:val="16"/>
              </w:rPr>
            </w:pPr>
            <w:r w:rsidRPr="00FB052C">
              <w:rPr>
                <w:rFonts w:ascii="Cambria" w:hAnsi="Cambria"/>
                <w:sz w:val="16"/>
                <w:szCs w:val="16"/>
              </w:rPr>
              <w:t>entry_information</w:t>
            </w:r>
          </w:p>
        </w:tc>
        <w:tc>
          <w:tcPr>
            <w:tcW w:w="5937" w:type="dxa"/>
            <w:shd w:val="clear" w:color="auto" w:fill="auto"/>
            <w:noWrap/>
          </w:tcPr>
          <w:p w14:paraId="6590BA3D" w14:textId="77777777" w:rsidR="004758FF" w:rsidRPr="00AD067E" w:rsidRDefault="004758FF" w:rsidP="002B120E">
            <w:pPr>
              <w:rPr>
                <w:rFonts w:ascii="Cambria" w:hAnsi="Cambria"/>
                <w:sz w:val="16"/>
                <w:szCs w:val="16"/>
              </w:rPr>
            </w:pPr>
            <w:r w:rsidRPr="00FB052C">
              <w:rPr>
                <w:rFonts w:ascii="Cambria" w:hAnsi="Cambria"/>
                <w:sz w:val="16"/>
                <w:szCs w:val="16"/>
              </w:rPr>
              <w:t>Categories that describe an entry.</w:t>
            </w:r>
          </w:p>
        </w:tc>
      </w:tr>
      <w:tr w:rsidR="004758FF" w:rsidRPr="00AD067E" w14:paraId="76F1D474" w14:textId="77777777" w:rsidTr="002B120E">
        <w:trPr>
          <w:trHeight w:val="300"/>
        </w:trPr>
        <w:tc>
          <w:tcPr>
            <w:tcW w:w="1908" w:type="dxa"/>
            <w:shd w:val="clear" w:color="auto" w:fill="auto"/>
            <w:noWrap/>
          </w:tcPr>
          <w:p w14:paraId="1949A145" w14:textId="77777777" w:rsidR="004758FF" w:rsidRPr="00A73014" w:rsidRDefault="004758FF" w:rsidP="002B120E">
            <w:pPr>
              <w:rPr>
                <w:rFonts w:ascii="Cambria" w:hAnsi="Cambria"/>
                <w:sz w:val="16"/>
                <w:szCs w:val="16"/>
              </w:rPr>
            </w:pPr>
          </w:p>
        </w:tc>
        <w:tc>
          <w:tcPr>
            <w:tcW w:w="2520" w:type="dxa"/>
            <w:shd w:val="clear" w:color="auto" w:fill="auto"/>
            <w:noWrap/>
          </w:tcPr>
          <w:p w14:paraId="38BC9A6D" w14:textId="77777777" w:rsidR="004758FF" w:rsidRPr="00AD067E" w:rsidRDefault="004758FF" w:rsidP="002B120E">
            <w:pPr>
              <w:rPr>
                <w:rFonts w:ascii="Cambria" w:hAnsi="Cambria"/>
                <w:sz w:val="16"/>
                <w:szCs w:val="16"/>
              </w:rPr>
            </w:pPr>
            <w:r w:rsidRPr="0018353D">
              <w:rPr>
                <w:rFonts w:ascii="Cambria" w:hAnsi="Cambria"/>
                <w:sz w:val="16"/>
                <w:szCs w:val="16"/>
              </w:rPr>
              <w:t>deposited_data_files</w:t>
            </w:r>
          </w:p>
        </w:tc>
        <w:tc>
          <w:tcPr>
            <w:tcW w:w="5937" w:type="dxa"/>
            <w:shd w:val="clear" w:color="auto" w:fill="auto"/>
            <w:noWrap/>
          </w:tcPr>
          <w:p w14:paraId="367D1094" w14:textId="77777777" w:rsidR="004758FF" w:rsidRPr="00AD067E" w:rsidRDefault="004758FF" w:rsidP="002B120E">
            <w:pPr>
              <w:rPr>
                <w:rFonts w:ascii="Cambria" w:hAnsi="Cambria"/>
                <w:sz w:val="16"/>
                <w:szCs w:val="16"/>
              </w:rPr>
            </w:pPr>
            <w:r w:rsidRPr="0018353D">
              <w:rPr>
                <w:rFonts w:ascii="Cambria" w:hAnsi="Cambria"/>
                <w:sz w:val="16"/>
                <w:szCs w:val="16"/>
              </w:rPr>
              <w:t>Categories that</w:t>
            </w:r>
            <w:r>
              <w:rPr>
                <w:rFonts w:ascii="Cambria" w:hAnsi="Cambria"/>
                <w:sz w:val="16"/>
                <w:szCs w:val="16"/>
              </w:rPr>
              <w:t xml:space="preserve"> capture information about the </w:t>
            </w:r>
            <w:r w:rsidRPr="0018353D">
              <w:rPr>
                <w:rFonts w:ascii="Cambria" w:hAnsi="Cambria"/>
                <w:sz w:val="16"/>
                <w:szCs w:val="16"/>
              </w:rPr>
              <w:t>data files that are uploaded for depositions.</w:t>
            </w:r>
          </w:p>
        </w:tc>
      </w:tr>
      <w:tr w:rsidR="004758FF" w:rsidRPr="00AD067E" w14:paraId="3C015BBE" w14:textId="77777777" w:rsidTr="002B120E">
        <w:trPr>
          <w:trHeight w:val="300"/>
        </w:trPr>
        <w:tc>
          <w:tcPr>
            <w:tcW w:w="1908" w:type="dxa"/>
            <w:shd w:val="clear" w:color="auto" w:fill="auto"/>
            <w:noWrap/>
          </w:tcPr>
          <w:p w14:paraId="36706C6A" w14:textId="77777777" w:rsidR="004758FF" w:rsidRPr="00A73014" w:rsidRDefault="004758FF" w:rsidP="002B120E">
            <w:pPr>
              <w:rPr>
                <w:rFonts w:ascii="Cambria" w:hAnsi="Cambria"/>
                <w:sz w:val="16"/>
                <w:szCs w:val="16"/>
              </w:rPr>
            </w:pPr>
          </w:p>
        </w:tc>
        <w:tc>
          <w:tcPr>
            <w:tcW w:w="2520" w:type="dxa"/>
            <w:shd w:val="clear" w:color="auto" w:fill="auto"/>
            <w:noWrap/>
          </w:tcPr>
          <w:p w14:paraId="11FBE52B" w14:textId="77777777" w:rsidR="004758FF" w:rsidRPr="00AD067E" w:rsidRDefault="004758FF" w:rsidP="002B120E">
            <w:pPr>
              <w:rPr>
                <w:rFonts w:ascii="Cambria" w:hAnsi="Cambria"/>
                <w:sz w:val="16"/>
                <w:szCs w:val="16"/>
              </w:rPr>
            </w:pPr>
            <w:r w:rsidRPr="0018353D">
              <w:rPr>
                <w:rFonts w:ascii="Cambria" w:hAnsi="Cambria"/>
                <w:sz w:val="16"/>
                <w:szCs w:val="16"/>
              </w:rPr>
              <w:t>entry_interview</w:t>
            </w:r>
          </w:p>
        </w:tc>
        <w:tc>
          <w:tcPr>
            <w:tcW w:w="5937" w:type="dxa"/>
            <w:shd w:val="clear" w:color="auto" w:fill="auto"/>
            <w:noWrap/>
          </w:tcPr>
          <w:p w14:paraId="0793611D" w14:textId="77777777" w:rsidR="004758FF" w:rsidRPr="00AD067E" w:rsidRDefault="004758FF" w:rsidP="002B120E">
            <w:pPr>
              <w:rPr>
                <w:rFonts w:ascii="Cambria" w:hAnsi="Cambria"/>
                <w:sz w:val="16"/>
                <w:szCs w:val="16"/>
              </w:rPr>
            </w:pPr>
            <w:r w:rsidRPr="0018353D">
              <w:rPr>
                <w:rFonts w:ascii="Cambria" w:hAnsi="Cambria"/>
                <w:sz w:val="16"/>
                <w:szCs w:val="16"/>
              </w:rPr>
              <w:t xml:space="preserve">Categories </w:t>
            </w:r>
            <w:r>
              <w:rPr>
                <w:rFonts w:ascii="Cambria" w:hAnsi="Cambria"/>
                <w:sz w:val="16"/>
                <w:szCs w:val="16"/>
              </w:rPr>
              <w:t xml:space="preserve">that record an overview of the </w:t>
            </w:r>
            <w:r w:rsidRPr="0018353D">
              <w:rPr>
                <w:rFonts w:ascii="Cambria" w:hAnsi="Cambria"/>
                <w:sz w:val="16"/>
                <w:szCs w:val="16"/>
              </w:rPr>
              <w:t>information to be deposited by an author.</w:t>
            </w:r>
          </w:p>
        </w:tc>
      </w:tr>
      <w:tr w:rsidR="004758FF" w:rsidRPr="00AD067E" w14:paraId="04B37166" w14:textId="77777777" w:rsidTr="002B120E">
        <w:trPr>
          <w:trHeight w:val="300"/>
        </w:trPr>
        <w:tc>
          <w:tcPr>
            <w:tcW w:w="1908" w:type="dxa"/>
            <w:shd w:val="clear" w:color="auto" w:fill="auto"/>
            <w:noWrap/>
          </w:tcPr>
          <w:p w14:paraId="1B29696F" w14:textId="77777777" w:rsidR="004758FF" w:rsidRPr="00A73014" w:rsidRDefault="004758FF" w:rsidP="002B120E">
            <w:pPr>
              <w:rPr>
                <w:rFonts w:ascii="Cambria" w:hAnsi="Cambria"/>
                <w:sz w:val="16"/>
                <w:szCs w:val="16"/>
              </w:rPr>
            </w:pPr>
          </w:p>
        </w:tc>
        <w:tc>
          <w:tcPr>
            <w:tcW w:w="2520" w:type="dxa"/>
            <w:shd w:val="clear" w:color="auto" w:fill="auto"/>
            <w:noWrap/>
          </w:tcPr>
          <w:p w14:paraId="1EBE7FE6" w14:textId="77777777" w:rsidR="004758FF" w:rsidRPr="0018353D" w:rsidRDefault="004758FF" w:rsidP="002B120E">
            <w:pPr>
              <w:rPr>
                <w:rFonts w:ascii="Cambria" w:hAnsi="Cambria"/>
                <w:sz w:val="16"/>
                <w:szCs w:val="16"/>
              </w:rPr>
            </w:pPr>
          </w:p>
        </w:tc>
        <w:tc>
          <w:tcPr>
            <w:tcW w:w="5937" w:type="dxa"/>
            <w:shd w:val="clear" w:color="auto" w:fill="auto"/>
            <w:noWrap/>
          </w:tcPr>
          <w:p w14:paraId="0D3D535B" w14:textId="77777777" w:rsidR="004758FF" w:rsidRPr="0018353D" w:rsidRDefault="004758FF" w:rsidP="002B120E">
            <w:pPr>
              <w:rPr>
                <w:rFonts w:ascii="Cambria" w:hAnsi="Cambria"/>
                <w:sz w:val="16"/>
                <w:szCs w:val="16"/>
              </w:rPr>
            </w:pPr>
          </w:p>
        </w:tc>
      </w:tr>
      <w:tr w:rsidR="004758FF" w:rsidRPr="00AD067E" w14:paraId="4A3A80A3" w14:textId="77777777" w:rsidTr="002B120E">
        <w:trPr>
          <w:trHeight w:val="300"/>
        </w:trPr>
        <w:tc>
          <w:tcPr>
            <w:tcW w:w="1908" w:type="dxa"/>
            <w:shd w:val="clear" w:color="auto" w:fill="auto"/>
            <w:noWrap/>
          </w:tcPr>
          <w:p w14:paraId="73121764" w14:textId="77777777" w:rsidR="004758FF" w:rsidRPr="00AD067E" w:rsidRDefault="004758FF" w:rsidP="002B120E">
            <w:pPr>
              <w:rPr>
                <w:rFonts w:ascii="Cambria" w:hAnsi="Cambria"/>
                <w:sz w:val="16"/>
                <w:szCs w:val="16"/>
              </w:rPr>
            </w:pPr>
            <w:r w:rsidRPr="00A73014">
              <w:rPr>
                <w:rFonts w:ascii="Cambria" w:hAnsi="Cambria"/>
                <w:sz w:val="16"/>
                <w:szCs w:val="16"/>
              </w:rPr>
              <w:t>citations</w:t>
            </w:r>
          </w:p>
        </w:tc>
        <w:tc>
          <w:tcPr>
            <w:tcW w:w="2520" w:type="dxa"/>
            <w:shd w:val="clear" w:color="auto" w:fill="auto"/>
            <w:noWrap/>
          </w:tcPr>
          <w:p w14:paraId="18184028" w14:textId="77777777" w:rsidR="004758FF" w:rsidRPr="00AD067E" w:rsidRDefault="004758FF" w:rsidP="002B120E">
            <w:pPr>
              <w:rPr>
                <w:rFonts w:ascii="Cambria" w:hAnsi="Cambria"/>
                <w:sz w:val="16"/>
                <w:szCs w:val="16"/>
              </w:rPr>
            </w:pPr>
          </w:p>
        </w:tc>
        <w:tc>
          <w:tcPr>
            <w:tcW w:w="5937" w:type="dxa"/>
            <w:shd w:val="clear" w:color="auto" w:fill="auto"/>
            <w:noWrap/>
          </w:tcPr>
          <w:p w14:paraId="7561F680" w14:textId="77777777" w:rsidR="004758FF" w:rsidRPr="00AD067E" w:rsidRDefault="004758FF" w:rsidP="002B120E">
            <w:pPr>
              <w:rPr>
                <w:rFonts w:ascii="Cambria" w:hAnsi="Cambria"/>
                <w:sz w:val="16"/>
                <w:szCs w:val="16"/>
              </w:rPr>
            </w:pPr>
            <w:r w:rsidRPr="00A73014">
              <w:rPr>
                <w:rFonts w:ascii="Cambria" w:hAnsi="Cambria"/>
                <w:sz w:val="16"/>
                <w:szCs w:val="16"/>
              </w:rPr>
              <w:t>Citations referenced in the entry and the primary citation related to this specific entry.</w:t>
            </w:r>
          </w:p>
        </w:tc>
      </w:tr>
      <w:tr w:rsidR="004758FF" w:rsidRPr="00AD067E" w14:paraId="74AEC7B8" w14:textId="77777777" w:rsidTr="002B120E">
        <w:trPr>
          <w:trHeight w:val="300"/>
        </w:trPr>
        <w:tc>
          <w:tcPr>
            <w:tcW w:w="1908" w:type="dxa"/>
            <w:shd w:val="clear" w:color="auto" w:fill="auto"/>
            <w:noWrap/>
          </w:tcPr>
          <w:p w14:paraId="4165DC09" w14:textId="77777777" w:rsidR="004758FF" w:rsidRPr="00A73014" w:rsidRDefault="004758FF" w:rsidP="002B120E">
            <w:pPr>
              <w:rPr>
                <w:rFonts w:ascii="Cambria" w:hAnsi="Cambria"/>
                <w:sz w:val="16"/>
                <w:szCs w:val="16"/>
              </w:rPr>
            </w:pPr>
          </w:p>
        </w:tc>
        <w:tc>
          <w:tcPr>
            <w:tcW w:w="2520" w:type="dxa"/>
            <w:shd w:val="clear" w:color="auto" w:fill="auto"/>
            <w:noWrap/>
          </w:tcPr>
          <w:p w14:paraId="7BB7118B" w14:textId="77777777" w:rsidR="004758FF" w:rsidRPr="00A73014" w:rsidRDefault="004758FF" w:rsidP="002B120E">
            <w:pPr>
              <w:rPr>
                <w:rFonts w:ascii="Cambria" w:hAnsi="Cambria"/>
                <w:sz w:val="16"/>
                <w:szCs w:val="16"/>
              </w:rPr>
            </w:pPr>
            <w:r w:rsidRPr="00A73014">
              <w:rPr>
                <w:rFonts w:ascii="Cambria" w:hAnsi="Cambria"/>
                <w:sz w:val="16"/>
                <w:szCs w:val="16"/>
              </w:rPr>
              <w:t>citations</w:t>
            </w:r>
          </w:p>
        </w:tc>
        <w:tc>
          <w:tcPr>
            <w:tcW w:w="5937" w:type="dxa"/>
            <w:shd w:val="clear" w:color="auto" w:fill="auto"/>
            <w:noWrap/>
          </w:tcPr>
          <w:p w14:paraId="3928FE41" w14:textId="77777777" w:rsidR="004758FF" w:rsidRPr="00A73014" w:rsidRDefault="004758FF" w:rsidP="002B120E">
            <w:pPr>
              <w:rPr>
                <w:rFonts w:ascii="Cambria" w:hAnsi="Cambria"/>
                <w:sz w:val="16"/>
                <w:szCs w:val="16"/>
              </w:rPr>
            </w:pPr>
            <w:r w:rsidRPr="00FB052C">
              <w:rPr>
                <w:rFonts w:ascii="Cambria" w:hAnsi="Cambria"/>
                <w:sz w:val="16"/>
                <w:szCs w:val="16"/>
              </w:rPr>
              <w:t xml:space="preserve">Categories that provide </w:t>
            </w:r>
            <w:r>
              <w:rPr>
                <w:rFonts w:ascii="Cambria" w:hAnsi="Cambria"/>
                <w:sz w:val="16"/>
                <w:szCs w:val="16"/>
              </w:rPr>
              <w:t xml:space="preserve">detailed easily searched data on bibliographic references, in particular the citation directly related to the data in </w:t>
            </w:r>
            <w:proofErr w:type="spellStart"/>
            <w:proofErr w:type="gramStart"/>
            <w:r>
              <w:rPr>
                <w:rFonts w:ascii="Cambria" w:hAnsi="Cambria"/>
                <w:sz w:val="16"/>
                <w:szCs w:val="16"/>
              </w:rPr>
              <w:t>a</w:t>
            </w:r>
            <w:proofErr w:type="spellEnd"/>
            <w:proofErr w:type="gramEnd"/>
            <w:r>
              <w:rPr>
                <w:rFonts w:ascii="Cambria" w:hAnsi="Cambria"/>
                <w:sz w:val="16"/>
                <w:szCs w:val="16"/>
              </w:rPr>
              <w:t xml:space="preserve"> entry.</w:t>
            </w:r>
          </w:p>
        </w:tc>
      </w:tr>
      <w:tr w:rsidR="004758FF" w:rsidRPr="00AD067E" w14:paraId="047FAD44" w14:textId="77777777" w:rsidTr="002B120E">
        <w:trPr>
          <w:trHeight w:val="300"/>
        </w:trPr>
        <w:tc>
          <w:tcPr>
            <w:tcW w:w="1908" w:type="dxa"/>
            <w:shd w:val="clear" w:color="auto" w:fill="auto"/>
            <w:noWrap/>
          </w:tcPr>
          <w:p w14:paraId="7030E250" w14:textId="77777777" w:rsidR="004758FF" w:rsidRPr="00A73014" w:rsidRDefault="004758FF" w:rsidP="002B120E">
            <w:pPr>
              <w:rPr>
                <w:rFonts w:ascii="Cambria" w:hAnsi="Cambria"/>
                <w:sz w:val="16"/>
                <w:szCs w:val="16"/>
              </w:rPr>
            </w:pPr>
          </w:p>
        </w:tc>
        <w:tc>
          <w:tcPr>
            <w:tcW w:w="2520" w:type="dxa"/>
            <w:shd w:val="clear" w:color="auto" w:fill="auto"/>
            <w:noWrap/>
          </w:tcPr>
          <w:p w14:paraId="1E671CA9" w14:textId="77777777" w:rsidR="004758FF" w:rsidRPr="00A73014" w:rsidRDefault="004758FF" w:rsidP="002B120E">
            <w:pPr>
              <w:rPr>
                <w:rFonts w:ascii="Cambria" w:hAnsi="Cambria"/>
                <w:sz w:val="16"/>
                <w:szCs w:val="16"/>
              </w:rPr>
            </w:pPr>
            <w:r>
              <w:rPr>
                <w:rFonts w:ascii="Cambria" w:hAnsi="Cambria"/>
                <w:sz w:val="16"/>
                <w:szCs w:val="16"/>
              </w:rPr>
              <w:t>reference (proposed)</w:t>
            </w:r>
          </w:p>
        </w:tc>
        <w:tc>
          <w:tcPr>
            <w:tcW w:w="5937" w:type="dxa"/>
            <w:shd w:val="clear" w:color="auto" w:fill="auto"/>
            <w:noWrap/>
          </w:tcPr>
          <w:p w14:paraId="74C35423" w14:textId="77777777" w:rsidR="004758FF" w:rsidRPr="00A73014" w:rsidRDefault="004758FF" w:rsidP="002B120E">
            <w:pPr>
              <w:rPr>
                <w:rFonts w:ascii="Cambria" w:hAnsi="Cambria"/>
                <w:sz w:val="16"/>
                <w:szCs w:val="16"/>
              </w:rPr>
            </w:pPr>
            <w:r>
              <w:rPr>
                <w:rFonts w:ascii="Cambria" w:hAnsi="Cambria"/>
                <w:sz w:val="16"/>
                <w:szCs w:val="16"/>
              </w:rPr>
              <w:t>Categories that provide bibliographic references in a format similar to that found in a publication.</w:t>
            </w:r>
          </w:p>
        </w:tc>
      </w:tr>
      <w:tr w:rsidR="004758FF" w:rsidRPr="00AD067E" w14:paraId="19F47C52" w14:textId="77777777" w:rsidTr="002B120E">
        <w:trPr>
          <w:trHeight w:val="300"/>
        </w:trPr>
        <w:tc>
          <w:tcPr>
            <w:tcW w:w="1908" w:type="dxa"/>
            <w:shd w:val="clear" w:color="auto" w:fill="auto"/>
            <w:noWrap/>
          </w:tcPr>
          <w:p w14:paraId="3126C892" w14:textId="77777777" w:rsidR="004758FF" w:rsidRPr="00A73014" w:rsidRDefault="004758FF" w:rsidP="002B120E">
            <w:pPr>
              <w:rPr>
                <w:rFonts w:ascii="Cambria" w:hAnsi="Cambria"/>
                <w:sz w:val="16"/>
                <w:szCs w:val="16"/>
              </w:rPr>
            </w:pPr>
          </w:p>
        </w:tc>
        <w:tc>
          <w:tcPr>
            <w:tcW w:w="2520" w:type="dxa"/>
            <w:shd w:val="clear" w:color="auto" w:fill="auto"/>
            <w:noWrap/>
          </w:tcPr>
          <w:p w14:paraId="37E94BBA" w14:textId="77777777" w:rsidR="004758FF" w:rsidRDefault="004758FF" w:rsidP="002B120E">
            <w:pPr>
              <w:rPr>
                <w:rFonts w:ascii="Cambria" w:hAnsi="Cambria"/>
                <w:sz w:val="16"/>
                <w:szCs w:val="16"/>
              </w:rPr>
            </w:pPr>
          </w:p>
        </w:tc>
        <w:tc>
          <w:tcPr>
            <w:tcW w:w="5937" w:type="dxa"/>
            <w:shd w:val="clear" w:color="auto" w:fill="auto"/>
            <w:noWrap/>
          </w:tcPr>
          <w:p w14:paraId="0C0AEB60" w14:textId="77777777" w:rsidR="004758FF" w:rsidRPr="00A73014" w:rsidRDefault="004758FF" w:rsidP="002B120E">
            <w:pPr>
              <w:rPr>
                <w:rFonts w:ascii="Cambria" w:hAnsi="Cambria"/>
                <w:sz w:val="16"/>
                <w:szCs w:val="16"/>
              </w:rPr>
            </w:pPr>
          </w:p>
        </w:tc>
      </w:tr>
      <w:tr w:rsidR="004758FF" w:rsidRPr="00AD067E" w14:paraId="552CFF9F" w14:textId="77777777" w:rsidTr="002B120E">
        <w:trPr>
          <w:trHeight w:val="300"/>
        </w:trPr>
        <w:tc>
          <w:tcPr>
            <w:tcW w:w="1908" w:type="dxa"/>
            <w:shd w:val="clear" w:color="auto" w:fill="auto"/>
            <w:noWrap/>
          </w:tcPr>
          <w:p w14:paraId="53522357" w14:textId="77777777" w:rsidR="004758FF" w:rsidRPr="00AD067E" w:rsidRDefault="004758FF" w:rsidP="002B120E">
            <w:pPr>
              <w:rPr>
                <w:rFonts w:ascii="Cambria" w:hAnsi="Cambria"/>
                <w:sz w:val="16"/>
                <w:szCs w:val="16"/>
              </w:rPr>
            </w:pPr>
            <w:r w:rsidRPr="00A73014">
              <w:rPr>
                <w:rFonts w:ascii="Cambria" w:hAnsi="Cambria"/>
                <w:sz w:val="16"/>
                <w:szCs w:val="16"/>
              </w:rPr>
              <w:t>assembly_supercategory</w:t>
            </w:r>
          </w:p>
        </w:tc>
        <w:tc>
          <w:tcPr>
            <w:tcW w:w="2520" w:type="dxa"/>
            <w:shd w:val="clear" w:color="auto" w:fill="auto"/>
            <w:noWrap/>
          </w:tcPr>
          <w:p w14:paraId="11229A5F" w14:textId="77777777" w:rsidR="004758FF" w:rsidRPr="00AD067E" w:rsidRDefault="004758FF" w:rsidP="002B120E">
            <w:pPr>
              <w:rPr>
                <w:rFonts w:ascii="Cambria" w:hAnsi="Cambria"/>
                <w:sz w:val="16"/>
                <w:szCs w:val="16"/>
              </w:rPr>
            </w:pPr>
          </w:p>
        </w:tc>
        <w:tc>
          <w:tcPr>
            <w:tcW w:w="5937" w:type="dxa"/>
            <w:shd w:val="clear" w:color="auto" w:fill="auto"/>
            <w:noWrap/>
          </w:tcPr>
          <w:p w14:paraId="7788F936" w14:textId="77777777" w:rsidR="004758FF" w:rsidRPr="00A73014" w:rsidRDefault="004758FF" w:rsidP="002B120E">
            <w:pPr>
              <w:rPr>
                <w:rFonts w:ascii="Cambria" w:hAnsi="Cambria"/>
                <w:sz w:val="16"/>
                <w:szCs w:val="16"/>
              </w:rPr>
            </w:pPr>
            <w:r w:rsidRPr="00A73014">
              <w:rPr>
                <w:rFonts w:ascii="Cambria" w:hAnsi="Cambria"/>
                <w:sz w:val="16"/>
                <w:szCs w:val="16"/>
              </w:rPr>
              <w:t>The assembly_supercategory contains the complete chemical description of the molecular assembly studied</w:t>
            </w:r>
            <w:r>
              <w:rPr>
                <w:rFonts w:ascii="Cambria" w:hAnsi="Cambria"/>
                <w:sz w:val="16"/>
                <w:szCs w:val="16"/>
              </w:rPr>
              <w:t>,</w:t>
            </w:r>
            <w:r w:rsidRPr="00A73014">
              <w:rPr>
                <w:rFonts w:ascii="Cambria" w:hAnsi="Cambria"/>
                <w:sz w:val="16"/>
                <w:szCs w:val="16"/>
              </w:rPr>
              <w:t xml:space="preserve"> additional reference information for the molecular assembly and its components</w:t>
            </w:r>
            <w:r>
              <w:rPr>
                <w:rFonts w:ascii="Cambria" w:hAnsi="Cambria"/>
                <w:sz w:val="16"/>
                <w:szCs w:val="16"/>
              </w:rPr>
              <w:t>,</w:t>
            </w:r>
            <w:r w:rsidRPr="00A73014">
              <w:rPr>
                <w:rFonts w:ascii="Cambria" w:hAnsi="Cambria"/>
                <w:sz w:val="16"/>
                <w:szCs w:val="16"/>
              </w:rPr>
              <w:t xml:space="preserve"> and links to information for the equivalent or s</w:t>
            </w:r>
            <w:r>
              <w:rPr>
                <w:rFonts w:ascii="Cambria" w:hAnsi="Cambria"/>
                <w:sz w:val="16"/>
                <w:szCs w:val="16"/>
              </w:rPr>
              <w:t xml:space="preserve">imilar molecular assemblies or </w:t>
            </w:r>
            <w:r w:rsidRPr="00A73014">
              <w:rPr>
                <w:rFonts w:ascii="Cambria" w:hAnsi="Cambria"/>
                <w:sz w:val="16"/>
                <w:szCs w:val="16"/>
              </w:rPr>
              <w:t>biopolymer components in other databases.</w:t>
            </w:r>
          </w:p>
          <w:p w14:paraId="5CCD907D" w14:textId="77777777" w:rsidR="004758FF" w:rsidRPr="00A73014" w:rsidRDefault="004758FF" w:rsidP="002B120E">
            <w:pPr>
              <w:rPr>
                <w:rFonts w:ascii="Cambria" w:hAnsi="Cambria"/>
                <w:sz w:val="16"/>
                <w:szCs w:val="16"/>
              </w:rPr>
            </w:pPr>
          </w:p>
        </w:tc>
      </w:tr>
      <w:tr w:rsidR="004758FF" w:rsidRPr="00AD067E" w14:paraId="1F6059D6" w14:textId="77777777" w:rsidTr="002B120E">
        <w:trPr>
          <w:trHeight w:val="300"/>
        </w:trPr>
        <w:tc>
          <w:tcPr>
            <w:tcW w:w="1908" w:type="dxa"/>
            <w:shd w:val="clear" w:color="auto" w:fill="auto"/>
            <w:noWrap/>
          </w:tcPr>
          <w:p w14:paraId="3A576C66" w14:textId="77777777" w:rsidR="004758FF" w:rsidRPr="00A73014" w:rsidRDefault="004758FF" w:rsidP="002B120E">
            <w:pPr>
              <w:rPr>
                <w:rFonts w:ascii="Cambria" w:hAnsi="Cambria"/>
                <w:sz w:val="16"/>
                <w:szCs w:val="16"/>
              </w:rPr>
            </w:pPr>
          </w:p>
        </w:tc>
        <w:tc>
          <w:tcPr>
            <w:tcW w:w="2520" w:type="dxa"/>
            <w:shd w:val="clear" w:color="auto" w:fill="auto"/>
            <w:noWrap/>
          </w:tcPr>
          <w:p w14:paraId="46E665A3" w14:textId="77777777" w:rsidR="004758FF" w:rsidRPr="00AD067E" w:rsidRDefault="004758FF" w:rsidP="002B120E">
            <w:pPr>
              <w:rPr>
                <w:rFonts w:ascii="Cambria" w:hAnsi="Cambria"/>
                <w:sz w:val="16"/>
                <w:szCs w:val="16"/>
              </w:rPr>
            </w:pPr>
            <w:r w:rsidRPr="00FB052C">
              <w:rPr>
                <w:rFonts w:ascii="Cambria" w:hAnsi="Cambria"/>
                <w:sz w:val="16"/>
                <w:szCs w:val="16"/>
              </w:rPr>
              <w:t>assembly</w:t>
            </w:r>
          </w:p>
        </w:tc>
        <w:tc>
          <w:tcPr>
            <w:tcW w:w="5937" w:type="dxa"/>
            <w:shd w:val="clear" w:color="auto" w:fill="auto"/>
            <w:noWrap/>
          </w:tcPr>
          <w:p w14:paraId="0FD5FD3A" w14:textId="77777777" w:rsidR="004758FF" w:rsidRPr="00A73014" w:rsidRDefault="004758FF" w:rsidP="002B120E">
            <w:pPr>
              <w:rPr>
                <w:rFonts w:ascii="Cambria" w:hAnsi="Cambria"/>
                <w:sz w:val="16"/>
                <w:szCs w:val="16"/>
              </w:rPr>
            </w:pPr>
            <w:r w:rsidRPr="00FB052C">
              <w:rPr>
                <w:rFonts w:ascii="Cambria" w:hAnsi="Cambria"/>
                <w:sz w:val="16"/>
                <w:szCs w:val="16"/>
              </w:rPr>
              <w:t>Categories that describe a molecular assembly.</w:t>
            </w:r>
          </w:p>
        </w:tc>
      </w:tr>
      <w:tr w:rsidR="004758FF" w:rsidRPr="00AD067E" w14:paraId="53B0EA82" w14:textId="77777777" w:rsidTr="002B120E">
        <w:trPr>
          <w:trHeight w:val="300"/>
        </w:trPr>
        <w:tc>
          <w:tcPr>
            <w:tcW w:w="1908" w:type="dxa"/>
            <w:shd w:val="clear" w:color="auto" w:fill="auto"/>
            <w:noWrap/>
          </w:tcPr>
          <w:p w14:paraId="4E633052" w14:textId="77777777" w:rsidR="004758FF" w:rsidRPr="00A73014" w:rsidRDefault="004758FF" w:rsidP="002B120E">
            <w:pPr>
              <w:rPr>
                <w:rFonts w:ascii="Cambria" w:hAnsi="Cambria"/>
                <w:sz w:val="16"/>
                <w:szCs w:val="16"/>
              </w:rPr>
            </w:pPr>
          </w:p>
        </w:tc>
        <w:tc>
          <w:tcPr>
            <w:tcW w:w="2520" w:type="dxa"/>
            <w:shd w:val="clear" w:color="auto" w:fill="auto"/>
            <w:noWrap/>
          </w:tcPr>
          <w:p w14:paraId="4E41A1DD" w14:textId="77777777" w:rsidR="004758FF" w:rsidRPr="00AD067E" w:rsidRDefault="004758FF" w:rsidP="002B120E">
            <w:pPr>
              <w:rPr>
                <w:rFonts w:ascii="Cambria" w:hAnsi="Cambria"/>
                <w:sz w:val="16"/>
                <w:szCs w:val="16"/>
              </w:rPr>
            </w:pPr>
            <w:r w:rsidRPr="00FB052C">
              <w:rPr>
                <w:rFonts w:ascii="Cambria" w:hAnsi="Cambria"/>
                <w:sz w:val="16"/>
                <w:szCs w:val="16"/>
              </w:rPr>
              <w:t>assembly_annotation</w:t>
            </w:r>
          </w:p>
        </w:tc>
        <w:tc>
          <w:tcPr>
            <w:tcW w:w="5937" w:type="dxa"/>
            <w:shd w:val="clear" w:color="auto" w:fill="auto"/>
            <w:noWrap/>
          </w:tcPr>
          <w:p w14:paraId="46EB8097" w14:textId="77777777" w:rsidR="004758FF" w:rsidRPr="00A73014" w:rsidRDefault="004758FF" w:rsidP="002B120E">
            <w:pPr>
              <w:rPr>
                <w:rFonts w:ascii="Cambria" w:hAnsi="Cambria"/>
                <w:sz w:val="16"/>
                <w:szCs w:val="16"/>
              </w:rPr>
            </w:pPr>
            <w:r w:rsidRPr="00FB052C">
              <w:rPr>
                <w:rFonts w:ascii="Cambria" w:hAnsi="Cambria"/>
                <w:sz w:val="16"/>
                <w:szCs w:val="16"/>
              </w:rPr>
              <w:t>Categories that provide annotations for a molecular assembly.</w:t>
            </w:r>
          </w:p>
        </w:tc>
      </w:tr>
      <w:tr w:rsidR="004758FF" w:rsidRPr="00AD067E" w14:paraId="7038E050" w14:textId="77777777" w:rsidTr="002B120E">
        <w:trPr>
          <w:trHeight w:val="300"/>
        </w:trPr>
        <w:tc>
          <w:tcPr>
            <w:tcW w:w="1908" w:type="dxa"/>
            <w:shd w:val="clear" w:color="auto" w:fill="auto"/>
            <w:noWrap/>
          </w:tcPr>
          <w:p w14:paraId="45216C45" w14:textId="77777777" w:rsidR="004758FF" w:rsidRPr="00A73014" w:rsidRDefault="004758FF" w:rsidP="002B120E">
            <w:pPr>
              <w:rPr>
                <w:rFonts w:ascii="Cambria" w:hAnsi="Cambria"/>
                <w:sz w:val="16"/>
                <w:szCs w:val="16"/>
              </w:rPr>
            </w:pPr>
          </w:p>
        </w:tc>
        <w:tc>
          <w:tcPr>
            <w:tcW w:w="2520" w:type="dxa"/>
            <w:shd w:val="clear" w:color="auto" w:fill="auto"/>
            <w:noWrap/>
          </w:tcPr>
          <w:p w14:paraId="2E437440" w14:textId="77777777" w:rsidR="004758FF" w:rsidRPr="00AD067E" w:rsidRDefault="004758FF" w:rsidP="002B120E">
            <w:pPr>
              <w:rPr>
                <w:rFonts w:ascii="Cambria" w:hAnsi="Cambria"/>
                <w:sz w:val="16"/>
                <w:szCs w:val="16"/>
              </w:rPr>
            </w:pPr>
            <w:proofErr w:type="spellStart"/>
            <w:r w:rsidRPr="00FB052C">
              <w:rPr>
                <w:rFonts w:ascii="Cambria" w:hAnsi="Cambria"/>
                <w:sz w:val="16"/>
                <w:szCs w:val="16"/>
              </w:rPr>
              <w:t>assembly_subsystems</w:t>
            </w:r>
            <w:proofErr w:type="spellEnd"/>
          </w:p>
        </w:tc>
        <w:tc>
          <w:tcPr>
            <w:tcW w:w="5937" w:type="dxa"/>
            <w:shd w:val="clear" w:color="auto" w:fill="auto"/>
            <w:noWrap/>
          </w:tcPr>
          <w:p w14:paraId="6CCF8547" w14:textId="77777777" w:rsidR="004758FF" w:rsidRPr="00A73014" w:rsidRDefault="004758FF" w:rsidP="002B120E">
            <w:pPr>
              <w:rPr>
                <w:rFonts w:ascii="Cambria" w:hAnsi="Cambria"/>
                <w:sz w:val="16"/>
                <w:szCs w:val="16"/>
              </w:rPr>
            </w:pPr>
            <w:r w:rsidRPr="00FB052C">
              <w:rPr>
                <w:rFonts w:ascii="Cambria" w:hAnsi="Cambria"/>
                <w:sz w:val="16"/>
                <w:szCs w:val="16"/>
              </w:rPr>
              <w:t>Categories that describe subsystems of a molecular assembly.</w:t>
            </w:r>
          </w:p>
        </w:tc>
      </w:tr>
      <w:tr w:rsidR="004758FF" w:rsidRPr="00AD067E" w14:paraId="56010E79" w14:textId="77777777" w:rsidTr="002B120E">
        <w:trPr>
          <w:trHeight w:val="300"/>
        </w:trPr>
        <w:tc>
          <w:tcPr>
            <w:tcW w:w="1908" w:type="dxa"/>
            <w:shd w:val="clear" w:color="auto" w:fill="auto"/>
            <w:noWrap/>
          </w:tcPr>
          <w:p w14:paraId="51025014" w14:textId="77777777" w:rsidR="004758FF" w:rsidRPr="00A73014" w:rsidRDefault="004758FF" w:rsidP="002B120E">
            <w:pPr>
              <w:rPr>
                <w:rFonts w:ascii="Cambria" w:hAnsi="Cambria"/>
                <w:sz w:val="16"/>
                <w:szCs w:val="16"/>
              </w:rPr>
            </w:pPr>
          </w:p>
        </w:tc>
        <w:tc>
          <w:tcPr>
            <w:tcW w:w="2520" w:type="dxa"/>
            <w:shd w:val="clear" w:color="auto" w:fill="auto"/>
            <w:noWrap/>
          </w:tcPr>
          <w:p w14:paraId="60C6E236" w14:textId="77777777" w:rsidR="004758FF" w:rsidRPr="00AD067E" w:rsidRDefault="004758FF" w:rsidP="002B120E">
            <w:pPr>
              <w:rPr>
                <w:rFonts w:ascii="Cambria" w:hAnsi="Cambria"/>
                <w:sz w:val="16"/>
                <w:szCs w:val="16"/>
              </w:rPr>
            </w:pPr>
            <w:r w:rsidRPr="00FB052C">
              <w:rPr>
                <w:rFonts w:ascii="Cambria" w:hAnsi="Cambria"/>
                <w:sz w:val="16"/>
                <w:szCs w:val="16"/>
              </w:rPr>
              <w:t>entity</w:t>
            </w:r>
          </w:p>
        </w:tc>
        <w:tc>
          <w:tcPr>
            <w:tcW w:w="5937" w:type="dxa"/>
            <w:shd w:val="clear" w:color="auto" w:fill="auto"/>
            <w:noWrap/>
          </w:tcPr>
          <w:p w14:paraId="48E10E61" w14:textId="77777777" w:rsidR="004758FF" w:rsidRPr="00FB052C" w:rsidRDefault="004758FF" w:rsidP="002B120E">
            <w:pPr>
              <w:rPr>
                <w:rFonts w:ascii="Cambria" w:hAnsi="Cambria"/>
                <w:sz w:val="16"/>
                <w:szCs w:val="16"/>
              </w:rPr>
            </w:pPr>
            <w:r w:rsidRPr="00FB052C">
              <w:rPr>
                <w:rFonts w:ascii="Cambria" w:hAnsi="Cambria"/>
                <w:sz w:val="16"/>
                <w:szCs w:val="16"/>
              </w:rPr>
              <w:t xml:space="preserve">Categories that describe the polymer and non-polymer </w:t>
            </w:r>
          </w:p>
          <w:p w14:paraId="7CF17421" w14:textId="77777777" w:rsidR="004758FF" w:rsidRPr="00A73014" w:rsidRDefault="004758FF" w:rsidP="002B120E">
            <w:pPr>
              <w:rPr>
                <w:rFonts w:ascii="Cambria" w:hAnsi="Cambria"/>
                <w:sz w:val="16"/>
                <w:szCs w:val="16"/>
              </w:rPr>
            </w:pPr>
            <w:r w:rsidRPr="00FB052C">
              <w:rPr>
                <w:rFonts w:ascii="Cambria" w:hAnsi="Cambria"/>
                <w:sz w:val="16"/>
                <w:szCs w:val="16"/>
              </w:rPr>
              <w:t>molecules that make up a molecular assembly.</w:t>
            </w:r>
          </w:p>
        </w:tc>
      </w:tr>
      <w:tr w:rsidR="004758FF" w:rsidRPr="00AD067E" w14:paraId="2F8A5D38" w14:textId="77777777" w:rsidTr="002B120E">
        <w:trPr>
          <w:trHeight w:val="300"/>
        </w:trPr>
        <w:tc>
          <w:tcPr>
            <w:tcW w:w="1908" w:type="dxa"/>
            <w:shd w:val="clear" w:color="auto" w:fill="auto"/>
            <w:noWrap/>
          </w:tcPr>
          <w:p w14:paraId="019514CC" w14:textId="77777777" w:rsidR="004758FF" w:rsidRPr="00A73014" w:rsidRDefault="004758FF" w:rsidP="002B120E">
            <w:pPr>
              <w:rPr>
                <w:rFonts w:ascii="Cambria" w:hAnsi="Cambria"/>
                <w:sz w:val="16"/>
                <w:szCs w:val="16"/>
              </w:rPr>
            </w:pPr>
          </w:p>
        </w:tc>
        <w:tc>
          <w:tcPr>
            <w:tcW w:w="2520" w:type="dxa"/>
            <w:shd w:val="clear" w:color="auto" w:fill="auto"/>
            <w:noWrap/>
          </w:tcPr>
          <w:p w14:paraId="4F4B8B9C" w14:textId="77777777" w:rsidR="004758FF" w:rsidRPr="00AD067E" w:rsidRDefault="004758FF" w:rsidP="002B120E">
            <w:pPr>
              <w:rPr>
                <w:rFonts w:ascii="Cambria" w:hAnsi="Cambria"/>
                <w:sz w:val="16"/>
                <w:szCs w:val="16"/>
              </w:rPr>
            </w:pPr>
            <w:r w:rsidRPr="00FB052C">
              <w:rPr>
                <w:rFonts w:ascii="Cambria" w:hAnsi="Cambria"/>
                <w:sz w:val="16"/>
                <w:szCs w:val="16"/>
              </w:rPr>
              <w:t>natural_source</w:t>
            </w:r>
          </w:p>
        </w:tc>
        <w:tc>
          <w:tcPr>
            <w:tcW w:w="5937" w:type="dxa"/>
            <w:shd w:val="clear" w:color="auto" w:fill="auto"/>
            <w:noWrap/>
          </w:tcPr>
          <w:p w14:paraId="2037ADAD" w14:textId="77777777" w:rsidR="004758FF" w:rsidRPr="00FB052C" w:rsidRDefault="004758FF" w:rsidP="002B120E">
            <w:pPr>
              <w:rPr>
                <w:rFonts w:ascii="Cambria" w:hAnsi="Cambria"/>
                <w:sz w:val="16"/>
                <w:szCs w:val="16"/>
              </w:rPr>
            </w:pPr>
            <w:r w:rsidRPr="00FB052C">
              <w:rPr>
                <w:rFonts w:ascii="Cambria" w:hAnsi="Cambria"/>
                <w:sz w:val="16"/>
                <w:szCs w:val="16"/>
              </w:rPr>
              <w:t xml:space="preserve">Categories that describe the organism or other body found </w:t>
            </w:r>
          </w:p>
          <w:p w14:paraId="130E882A" w14:textId="77777777" w:rsidR="004758FF" w:rsidRPr="00A73014" w:rsidRDefault="004758FF" w:rsidP="002B120E">
            <w:pPr>
              <w:rPr>
                <w:rFonts w:ascii="Cambria" w:hAnsi="Cambria"/>
                <w:sz w:val="16"/>
                <w:szCs w:val="16"/>
              </w:rPr>
            </w:pPr>
            <w:r w:rsidRPr="00FB052C">
              <w:rPr>
                <w:rFonts w:ascii="Cambria" w:hAnsi="Cambria"/>
                <w:sz w:val="16"/>
                <w:szCs w:val="16"/>
              </w:rPr>
              <w:t>in nature that produces a molecular entity.</w:t>
            </w:r>
          </w:p>
        </w:tc>
      </w:tr>
      <w:tr w:rsidR="004758FF" w:rsidRPr="00AD067E" w14:paraId="28FECFCE" w14:textId="77777777" w:rsidTr="002B120E">
        <w:trPr>
          <w:trHeight w:val="300"/>
        </w:trPr>
        <w:tc>
          <w:tcPr>
            <w:tcW w:w="1908" w:type="dxa"/>
            <w:shd w:val="clear" w:color="auto" w:fill="auto"/>
            <w:noWrap/>
          </w:tcPr>
          <w:p w14:paraId="6A26FC64" w14:textId="77777777" w:rsidR="004758FF" w:rsidRPr="00A73014" w:rsidRDefault="004758FF" w:rsidP="002B120E">
            <w:pPr>
              <w:rPr>
                <w:rFonts w:ascii="Cambria" w:hAnsi="Cambria"/>
                <w:sz w:val="16"/>
                <w:szCs w:val="16"/>
              </w:rPr>
            </w:pPr>
          </w:p>
        </w:tc>
        <w:tc>
          <w:tcPr>
            <w:tcW w:w="2520" w:type="dxa"/>
            <w:shd w:val="clear" w:color="auto" w:fill="auto"/>
            <w:noWrap/>
          </w:tcPr>
          <w:p w14:paraId="74AD7A5E" w14:textId="77777777" w:rsidR="004758FF" w:rsidRPr="00AD067E" w:rsidRDefault="004758FF" w:rsidP="002B120E">
            <w:pPr>
              <w:rPr>
                <w:rFonts w:ascii="Cambria" w:hAnsi="Cambria"/>
                <w:sz w:val="16"/>
                <w:szCs w:val="16"/>
              </w:rPr>
            </w:pPr>
            <w:proofErr w:type="spellStart"/>
            <w:r w:rsidRPr="00FB052C">
              <w:rPr>
                <w:rFonts w:ascii="Cambria" w:hAnsi="Cambria"/>
                <w:sz w:val="16"/>
                <w:szCs w:val="16"/>
              </w:rPr>
              <w:t>experimental_source</w:t>
            </w:r>
            <w:proofErr w:type="spellEnd"/>
          </w:p>
        </w:tc>
        <w:tc>
          <w:tcPr>
            <w:tcW w:w="5937" w:type="dxa"/>
            <w:shd w:val="clear" w:color="auto" w:fill="auto"/>
            <w:noWrap/>
          </w:tcPr>
          <w:p w14:paraId="3E3C5385" w14:textId="77777777" w:rsidR="004758FF" w:rsidRPr="00FB052C" w:rsidRDefault="004758FF" w:rsidP="002B120E">
            <w:pPr>
              <w:rPr>
                <w:rFonts w:ascii="Cambria" w:hAnsi="Cambria"/>
                <w:sz w:val="16"/>
                <w:szCs w:val="16"/>
              </w:rPr>
            </w:pPr>
            <w:r w:rsidRPr="00FB052C">
              <w:rPr>
                <w:rFonts w:ascii="Cambria" w:hAnsi="Cambria"/>
                <w:sz w:val="16"/>
                <w:szCs w:val="16"/>
              </w:rPr>
              <w:t xml:space="preserve">Categories that describe the system used to produce a </w:t>
            </w:r>
          </w:p>
          <w:p w14:paraId="2B5CFA65" w14:textId="77777777" w:rsidR="004758FF" w:rsidRPr="00A73014" w:rsidRDefault="004758FF" w:rsidP="002B120E">
            <w:pPr>
              <w:rPr>
                <w:rFonts w:ascii="Cambria" w:hAnsi="Cambria"/>
                <w:sz w:val="16"/>
                <w:szCs w:val="16"/>
              </w:rPr>
            </w:pPr>
            <w:r w:rsidRPr="00FB052C">
              <w:rPr>
                <w:rFonts w:ascii="Cambria" w:hAnsi="Cambria"/>
                <w:sz w:val="16"/>
                <w:szCs w:val="16"/>
              </w:rPr>
              <w:t>molecular entity for scientific experiments.</w:t>
            </w:r>
          </w:p>
        </w:tc>
      </w:tr>
      <w:tr w:rsidR="004758FF" w:rsidRPr="00AD067E" w14:paraId="28277A52" w14:textId="77777777" w:rsidTr="002B120E">
        <w:trPr>
          <w:trHeight w:val="300"/>
        </w:trPr>
        <w:tc>
          <w:tcPr>
            <w:tcW w:w="1908" w:type="dxa"/>
            <w:shd w:val="clear" w:color="auto" w:fill="auto"/>
            <w:noWrap/>
          </w:tcPr>
          <w:p w14:paraId="5276E6E1" w14:textId="77777777" w:rsidR="004758FF" w:rsidRPr="00A73014" w:rsidRDefault="004758FF" w:rsidP="002B120E">
            <w:pPr>
              <w:rPr>
                <w:rFonts w:ascii="Cambria" w:hAnsi="Cambria"/>
                <w:sz w:val="16"/>
                <w:szCs w:val="16"/>
              </w:rPr>
            </w:pPr>
          </w:p>
        </w:tc>
        <w:tc>
          <w:tcPr>
            <w:tcW w:w="2520" w:type="dxa"/>
            <w:shd w:val="clear" w:color="auto" w:fill="auto"/>
            <w:noWrap/>
          </w:tcPr>
          <w:p w14:paraId="368425CC" w14:textId="77777777" w:rsidR="004758FF" w:rsidRPr="00AD067E" w:rsidRDefault="004758FF" w:rsidP="002B120E">
            <w:pPr>
              <w:rPr>
                <w:rFonts w:ascii="Cambria" w:hAnsi="Cambria"/>
                <w:sz w:val="16"/>
                <w:szCs w:val="16"/>
              </w:rPr>
            </w:pPr>
            <w:r w:rsidRPr="00FB052C">
              <w:rPr>
                <w:rFonts w:ascii="Cambria" w:hAnsi="Cambria"/>
                <w:sz w:val="16"/>
                <w:szCs w:val="16"/>
              </w:rPr>
              <w:t>chem_comp</w:t>
            </w:r>
          </w:p>
        </w:tc>
        <w:tc>
          <w:tcPr>
            <w:tcW w:w="5937" w:type="dxa"/>
            <w:shd w:val="clear" w:color="auto" w:fill="auto"/>
            <w:noWrap/>
          </w:tcPr>
          <w:p w14:paraId="06AAD7B5" w14:textId="77777777" w:rsidR="004758FF" w:rsidRPr="00FB052C" w:rsidRDefault="004758FF" w:rsidP="002B120E">
            <w:pPr>
              <w:rPr>
                <w:rFonts w:ascii="Cambria" w:hAnsi="Cambria"/>
                <w:sz w:val="16"/>
                <w:szCs w:val="16"/>
              </w:rPr>
            </w:pPr>
            <w:r w:rsidRPr="00FB052C">
              <w:rPr>
                <w:rFonts w:ascii="Cambria" w:hAnsi="Cambria"/>
                <w:sz w:val="16"/>
                <w:szCs w:val="16"/>
              </w:rPr>
              <w:t xml:space="preserve">Categories that describe chemical components of entities </w:t>
            </w:r>
          </w:p>
          <w:p w14:paraId="6321F100" w14:textId="77777777" w:rsidR="004758FF" w:rsidRPr="00A73014" w:rsidRDefault="004758FF" w:rsidP="002B120E">
            <w:pPr>
              <w:rPr>
                <w:rFonts w:ascii="Cambria" w:hAnsi="Cambria"/>
                <w:sz w:val="16"/>
                <w:szCs w:val="16"/>
              </w:rPr>
            </w:pPr>
            <w:r w:rsidRPr="00FB052C">
              <w:rPr>
                <w:rFonts w:ascii="Cambria" w:hAnsi="Cambria"/>
                <w:sz w:val="16"/>
                <w:szCs w:val="16"/>
              </w:rPr>
              <w:t>and molecular assemblies.</w:t>
            </w:r>
          </w:p>
        </w:tc>
      </w:tr>
      <w:tr w:rsidR="004758FF" w:rsidRPr="00AD067E" w14:paraId="6C9A8129" w14:textId="77777777" w:rsidTr="002B120E">
        <w:trPr>
          <w:trHeight w:val="300"/>
        </w:trPr>
        <w:tc>
          <w:tcPr>
            <w:tcW w:w="1908" w:type="dxa"/>
            <w:shd w:val="clear" w:color="auto" w:fill="auto"/>
            <w:noWrap/>
          </w:tcPr>
          <w:p w14:paraId="0D8C7628" w14:textId="77777777" w:rsidR="004758FF" w:rsidRPr="00A73014" w:rsidRDefault="004758FF" w:rsidP="002B120E">
            <w:pPr>
              <w:rPr>
                <w:rFonts w:ascii="Cambria" w:hAnsi="Cambria"/>
                <w:sz w:val="16"/>
                <w:szCs w:val="16"/>
              </w:rPr>
            </w:pPr>
          </w:p>
        </w:tc>
        <w:tc>
          <w:tcPr>
            <w:tcW w:w="2520" w:type="dxa"/>
            <w:shd w:val="clear" w:color="auto" w:fill="auto"/>
            <w:noWrap/>
          </w:tcPr>
          <w:p w14:paraId="609D9241" w14:textId="77777777" w:rsidR="004758FF" w:rsidRPr="00AD067E" w:rsidRDefault="004758FF" w:rsidP="002B120E">
            <w:pPr>
              <w:rPr>
                <w:rFonts w:ascii="Cambria" w:hAnsi="Cambria"/>
                <w:sz w:val="16"/>
                <w:szCs w:val="16"/>
              </w:rPr>
            </w:pPr>
          </w:p>
        </w:tc>
        <w:tc>
          <w:tcPr>
            <w:tcW w:w="5937" w:type="dxa"/>
            <w:shd w:val="clear" w:color="auto" w:fill="auto"/>
            <w:noWrap/>
          </w:tcPr>
          <w:p w14:paraId="1800AA85" w14:textId="77777777" w:rsidR="004758FF" w:rsidRPr="00A73014" w:rsidRDefault="004758FF" w:rsidP="002B120E">
            <w:pPr>
              <w:rPr>
                <w:rFonts w:ascii="Cambria" w:hAnsi="Cambria"/>
                <w:sz w:val="16"/>
                <w:szCs w:val="16"/>
              </w:rPr>
            </w:pPr>
          </w:p>
        </w:tc>
      </w:tr>
      <w:tr w:rsidR="004758FF" w:rsidRPr="00AD067E" w14:paraId="7A02E98E" w14:textId="77777777" w:rsidTr="002B120E">
        <w:trPr>
          <w:trHeight w:val="300"/>
        </w:trPr>
        <w:tc>
          <w:tcPr>
            <w:tcW w:w="1908" w:type="dxa"/>
            <w:shd w:val="clear" w:color="auto" w:fill="auto"/>
            <w:noWrap/>
          </w:tcPr>
          <w:p w14:paraId="7E5A01B8" w14:textId="77777777" w:rsidR="004758FF" w:rsidRPr="00AD067E" w:rsidRDefault="004758FF" w:rsidP="002B120E">
            <w:pPr>
              <w:rPr>
                <w:rFonts w:ascii="Cambria" w:hAnsi="Cambria"/>
                <w:sz w:val="16"/>
                <w:szCs w:val="16"/>
              </w:rPr>
            </w:pPr>
            <w:proofErr w:type="spellStart"/>
            <w:r w:rsidRPr="00A73014">
              <w:rPr>
                <w:rFonts w:ascii="Cambria" w:hAnsi="Cambria"/>
                <w:sz w:val="16"/>
                <w:szCs w:val="16"/>
              </w:rPr>
              <w:t>experimental_details</w:t>
            </w:r>
            <w:proofErr w:type="spellEnd"/>
          </w:p>
        </w:tc>
        <w:tc>
          <w:tcPr>
            <w:tcW w:w="2520" w:type="dxa"/>
            <w:shd w:val="clear" w:color="auto" w:fill="auto"/>
            <w:noWrap/>
          </w:tcPr>
          <w:p w14:paraId="5E00EB8D" w14:textId="77777777" w:rsidR="004758FF" w:rsidRPr="00AD067E" w:rsidRDefault="004758FF" w:rsidP="002B120E">
            <w:pPr>
              <w:rPr>
                <w:rFonts w:ascii="Cambria" w:hAnsi="Cambria"/>
                <w:sz w:val="16"/>
                <w:szCs w:val="16"/>
              </w:rPr>
            </w:pPr>
          </w:p>
        </w:tc>
        <w:tc>
          <w:tcPr>
            <w:tcW w:w="5937" w:type="dxa"/>
            <w:shd w:val="clear" w:color="auto" w:fill="auto"/>
            <w:noWrap/>
          </w:tcPr>
          <w:p w14:paraId="645955DD" w14:textId="77777777" w:rsidR="004758FF" w:rsidRPr="00A73014" w:rsidRDefault="004758FF" w:rsidP="002B120E">
            <w:pPr>
              <w:rPr>
                <w:rFonts w:ascii="Cambria" w:hAnsi="Cambria"/>
                <w:sz w:val="16"/>
                <w:szCs w:val="16"/>
              </w:rPr>
            </w:pPr>
            <w:r w:rsidRPr="00A73014">
              <w:rPr>
                <w:rFonts w:ascii="Cambria" w:hAnsi="Cambria"/>
                <w:sz w:val="16"/>
                <w:szCs w:val="16"/>
              </w:rPr>
              <w:t xml:space="preserve">The </w:t>
            </w:r>
            <w:proofErr w:type="spellStart"/>
            <w:r w:rsidRPr="00A73014">
              <w:rPr>
                <w:rFonts w:ascii="Cambria" w:hAnsi="Cambria"/>
                <w:sz w:val="16"/>
                <w:szCs w:val="16"/>
              </w:rPr>
              <w:t>experimenta</w:t>
            </w:r>
            <w:r>
              <w:rPr>
                <w:rFonts w:ascii="Cambria" w:hAnsi="Cambria"/>
                <w:sz w:val="16"/>
                <w:szCs w:val="16"/>
              </w:rPr>
              <w:t>l_details</w:t>
            </w:r>
            <w:proofErr w:type="spellEnd"/>
            <w:r>
              <w:rPr>
                <w:rFonts w:ascii="Cambria" w:hAnsi="Cambria"/>
                <w:sz w:val="16"/>
                <w:szCs w:val="16"/>
              </w:rPr>
              <w:t xml:space="preserve"> category super group </w:t>
            </w:r>
            <w:r w:rsidRPr="00A73014">
              <w:rPr>
                <w:rFonts w:ascii="Cambria" w:hAnsi="Cambria"/>
                <w:sz w:val="16"/>
                <w:szCs w:val="16"/>
              </w:rPr>
              <w:t>captures information about the samples</w:t>
            </w:r>
            <w:r>
              <w:rPr>
                <w:rFonts w:ascii="Cambria" w:hAnsi="Cambria"/>
                <w:sz w:val="16"/>
                <w:szCs w:val="16"/>
              </w:rPr>
              <w:t>,</w:t>
            </w:r>
            <w:r w:rsidRPr="00A73014">
              <w:rPr>
                <w:rFonts w:ascii="Cambria" w:hAnsi="Cambria"/>
                <w:sz w:val="16"/>
                <w:szCs w:val="16"/>
              </w:rPr>
              <w:t xml:space="preserve"> sample conditions</w:t>
            </w:r>
            <w:r>
              <w:rPr>
                <w:rFonts w:ascii="Cambria" w:hAnsi="Cambria"/>
                <w:sz w:val="16"/>
                <w:szCs w:val="16"/>
              </w:rPr>
              <w:t>,</w:t>
            </w:r>
            <w:r w:rsidRPr="00A73014">
              <w:rPr>
                <w:rFonts w:ascii="Cambria" w:hAnsi="Cambria"/>
                <w:sz w:val="16"/>
                <w:szCs w:val="16"/>
              </w:rPr>
              <w:t xml:space="preserve"> NMR spectrometers</w:t>
            </w:r>
            <w:r>
              <w:rPr>
                <w:rFonts w:ascii="Cambria" w:hAnsi="Cambria"/>
                <w:sz w:val="16"/>
                <w:szCs w:val="16"/>
              </w:rPr>
              <w:t xml:space="preserve">, NMR </w:t>
            </w:r>
            <w:r w:rsidRPr="00A73014">
              <w:rPr>
                <w:rFonts w:ascii="Cambria" w:hAnsi="Cambria"/>
                <w:sz w:val="16"/>
                <w:szCs w:val="16"/>
              </w:rPr>
              <w:t>experiment</w:t>
            </w:r>
            <w:r>
              <w:rPr>
                <w:rFonts w:ascii="Cambria" w:hAnsi="Cambria"/>
                <w:sz w:val="16"/>
                <w:szCs w:val="16"/>
              </w:rPr>
              <w:t xml:space="preserve">s and other data regarding the </w:t>
            </w:r>
            <w:r w:rsidRPr="00A73014">
              <w:rPr>
                <w:rFonts w:ascii="Cambria" w:hAnsi="Cambria"/>
                <w:sz w:val="16"/>
                <w:szCs w:val="16"/>
              </w:rPr>
              <w:t xml:space="preserve">experiments used to collect the NMR spectral </w:t>
            </w:r>
          </w:p>
          <w:p w14:paraId="523FF0BA" w14:textId="77777777" w:rsidR="004758FF" w:rsidRPr="00A73014" w:rsidRDefault="004758FF" w:rsidP="002B120E">
            <w:pPr>
              <w:rPr>
                <w:rFonts w:ascii="Cambria" w:hAnsi="Cambria"/>
                <w:sz w:val="16"/>
                <w:szCs w:val="16"/>
              </w:rPr>
            </w:pPr>
            <w:r w:rsidRPr="00A73014">
              <w:rPr>
                <w:rFonts w:ascii="Cambria" w:hAnsi="Cambria"/>
                <w:sz w:val="16"/>
                <w:szCs w:val="16"/>
              </w:rPr>
              <w:t>data and to</w:t>
            </w:r>
            <w:r>
              <w:rPr>
                <w:rFonts w:ascii="Cambria" w:hAnsi="Cambria"/>
                <w:sz w:val="16"/>
                <w:szCs w:val="16"/>
              </w:rPr>
              <w:t xml:space="preserve"> derive kinetic, thermodynamic, </w:t>
            </w:r>
            <w:r w:rsidRPr="00A73014">
              <w:rPr>
                <w:rFonts w:ascii="Cambria" w:hAnsi="Cambria"/>
                <w:sz w:val="16"/>
                <w:szCs w:val="16"/>
              </w:rPr>
              <w:t>and structure information.</w:t>
            </w:r>
          </w:p>
        </w:tc>
      </w:tr>
      <w:tr w:rsidR="004758FF" w:rsidRPr="00AD067E" w14:paraId="2F7FCB29" w14:textId="77777777" w:rsidTr="002B120E">
        <w:trPr>
          <w:trHeight w:val="300"/>
        </w:trPr>
        <w:tc>
          <w:tcPr>
            <w:tcW w:w="1908" w:type="dxa"/>
            <w:shd w:val="clear" w:color="auto" w:fill="auto"/>
            <w:noWrap/>
          </w:tcPr>
          <w:p w14:paraId="5CC6F28E" w14:textId="77777777" w:rsidR="004758FF" w:rsidRPr="00A73014" w:rsidRDefault="004758FF" w:rsidP="002B120E">
            <w:pPr>
              <w:rPr>
                <w:rFonts w:ascii="Cambria" w:hAnsi="Cambria"/>
                <w:sz w:val="16"/>
                <w:szCs w:val="16"/>
              </w:rPr>
            </w:pPr>
          </w:p>
        </w:tc>
        <w:tc>
          <w:tcPr>
            <w:tcW w:w="2520" w:type="dxa"/>
            <w:shd w:val="clear" w:color="auto" w:fill="auto"/>
            <w:noWrap/>
          </w:tcPr>
          <w:p w14:paraId="57542918" w14:textId="77777777" w:rsidR="004758FF" w:rsidRPr="00A73014" w:rsidRDefault="004758FF" w:rsidP="002B120E">
            <w:pPr>
              <w:rPr>
                <w:rFonts w:ascii="Cambria" w:hAnsi="Cambria"/>
                <w:sz w:val="16"/>
                <w:szCs w:val="16"/>
              </w:rPr>
            </w:pPr>
            <w:r w:rsidRPr="00AD067E">
              <w:rPr>
                <w:rFonts w:ascii="Cambria" w:hAnsi="Cambria"/>
                <w:sz w:val="16"/>
                <w:szCs w:val="16"/>
              </w:rPr>
              <w:t>sample</w:t>
            </w:r>
          </w:p>
        </w:tc>
        <w:tc>
          <w:tcPr>
            <w:tcW w:w="5937" w:type="dxa"/>
            <w:shd w:val="clear" w:color="auto" w:fill="auto"/>
            <w:noWrap/>
          </w:tcPr>
          <w:p w14:paraId="52B9730E" w14:textId="77777777" w:rsidR="004758FF" w:rsidRPr="00A73014" w:rsidRDefault="004758FF" w:rsidP="002B120E">
            <w:pPr>
              <w:rPr>
                <w:rFonts w:ascii="Cambria" w:hAnsi="Cambria"/>
                <w:sz w:val="16"/>
                <w:szCs w:val="16"/>
              </w:rPr>
            </w:pPr>
            <w:r w:rsidRPr="00AD067E">
              <w:rPr>
                <w:rFonts w:ascii="Cambria" w:hAnsi="Cambria"/>
                <w:sz w:val="16"/>
                <w:szCs w:val="16"/>
              </w:rPr>
              <w:t>Categories that describe the contents and other details about the samples used in scientific experiments.</w:t>
            </w:r>
          </w:p>
        </w:tc>
      </w:tr>
      <w:tr w:rsidR="004758FF" w:rsidRPr="00AD067E" w14:paraId="2C0AF30F" w14:textId="77777777" w:rsidTr="002B120E">
        <w:trPr>
          <w:trHeight w:val="300"/>
        </w:trPr>
        <w:tc>
          <w:tcPr>
            <w:tcW w:w="1908" w:type="dxa"/>
            <w:shd w:val="clear" w:color="auto" w:fill="auto"/>
            <w:noWrap/>
          </w:tcPr>
          <w:p w14:paraId="54A1AD06" w14:textId="77777777" w:rsidR="004758FF" w:rsidRPr="00A73014" w:rsidRDefault="004758FF" w:rsidP="002B120E">
            <w:pPr>
              <w:rPr>
                <w:rFonts w:ascii="Cambria" w:hAnsi="Cambria"/>
                <w:sz w:val="16"/>
                <w:szCs w:val="16"/>
              </w:rPr>
            </w:pPr>
          </w:p>
        </w:tc>
        <w:tc>
          <w:tcPr>
            <w:tcW w:w="2520" w:type="dxa"/>
            <w:shd w:val="clear" w:color="auto" w:fill="auto"/>
            <w:noWrap/>
          </w:tcPr>
          <w:p w14:paraId="5977A3CF" w14:textId="77777777" w:rsidR="004758FF" w:rsidRPr="00A73014" w:rsidRDefault="004758FF" w:rsidP="002B120E">
            <w:pPr>
              <w:rPr>
                <w:rFonts w:ascii="Cambria" w:hAnsi="Cambria"/>
                <w:sz w:val="16"/>
                <w:szCs w:val="16"/>
              </w:rPr>
            </w:pPr>
            <w:r w:rsidRPr="00AD067E">
              <w:rPr>
                <w:rFonts w:ascii="Cambria" w:hAnsi="Cambria"/>
                <w:sz w:val="16"/>
                <w:szCs w:val="16"/>
              </w:rPr>
              <w:t>sample_conditions</w:t>
            </w:r>
          </w:p>
        </w:tc>
        <w:tc>
          <w:tcPr>
            <w:tcW w:w="5937" w:type="dxa"/>
            <w:shd w:val="clear" w:color="auto" w:fill="auto"/>
            <w:noWrap/>
          </w:tcPr>
          <w:p w14:paraId="5DD413DD" w14:textId="77777777" w:rsidR="004758FF" w:rsidRPr="00A73014" w:rsidRDefault="004758FF" w:rsidP="002B120E">
            <w:pPr>
              <w:rPr>
                <w:rFonts w:ascii="Cambria" w:hAnsi="Cambria"/>
                <w:sz w:val="16"/>
                <w:szCs w:val="16"/>
              </w:rPr>
            </w:pPr>
            <w:r w:rsidRPr="00AD067E">
              <w:rPr>
                <w:rFonts w:ascii="Cambria" w:hAnsi="Cambria"/>
                <w:sz w:val="16"/>
                <w:szCs w:val="16"/>
              </w:rPr>
              <w:t>Categories that describe the experimental conditions used in conducting individual scientific experiments.</w:t>
            </w:r>
          </w:p>
        </w:tc>
      </w:tr>
      <w:tr w:rsidR="004758FF" w:rsidRPr="00AD067E" w14:paraId="4C1A1FFA" w14:textId="77777777" w:rsidTr="002B120E">
        <w:trPr>
          <w:trHeight w:val="300"/>
        </w:trPr>
        <w:tc>
          <w:tcPr>
            <w:tcW w:w="1908" w:type="dxa"/>
            <w:shd w:val="clear" w:color="auto" w:fill="auto"/>
            <w:noWrap/>
          </w:tcPr>
          <w:p w14:paraId="3B1B3DE6" w14:textId="77777777" w:rsidR="004758FF" w:rsidRPr="00A73014" w:rsidRDefault="004758FF" w:rsidP="002B120E">
            <w:pPr>
              <w:rPr>
                <w:rFonts w:ascii="Cambria" w:hAnsi="Cambria"/>
                <w:sz w:val="16"/>
                <w:szCs w:val="16"/>
              </w:rPr>
            </w:pPr>
          </w:p>
        </w:tc>
        <w:tc>
          <w:tcPr>
            <w:tcW w:w="2520" w:type="dxa"/>
            <w:shd w:val="clear" w:color="auto" w:fill="auto"/>
            <w:noWrap/>
          </w:tcPr>
          <w:p w14:paraId="1F2263EB" w14:textId="77777777" w:rsidR="004758FF" w:rsidRPr="00A73014" w:rsidRDefault="004758FF" w:rsidP="002B120E">
            <w:pPr>
              <w:rPr>
                <w:rFonts w:ascii="Cambria" w:hAnsi="Cambria"/>
                <w:sz w:val="16"/>
                <w:szCs w:val="16"/>
              </w:rPr>
            </w:pPr>
            <w:proofErr w:type="spellStart"/>
            <w:r w:rsidRPr="00AD067E">
              <w:rPr>
                <w:rFonts w:ascii="Cambria" w:hAnsi="Cambria"/>
                <w:sz w:val="16"/>
                <w:szCs w:val="16"/>
              </w:rPr>
              <w:t>molecule_purity</w:t>
            </w:r>
            <w:proofErr w:type="spellEnd"/>
          </w:p>
        </w:tc>
        <w:tc>
          <w:tcPr>
            <w:tcW w:w="5937" w:type="dxa"/>
            <w:shd w:val="clear" w:color="auto" w:fill="auto"/>
            <w:noWrap/>
          </w:tcPr>
          <w:p w14:paraId="055FED2A" w14:textId="77777777" w:rsidR="004758FF" w:rsidRPr="00A73014" w:rsidRDefault="004758FF" w:rsidP="002B120E">
            <w:pPr>
              <w:rPr>
                <w:rFonts w:ascii="Cambria" w:hAnsi="Cambria"/>
                <w:sz w:val="16"/>
                <w:szCs w:val="16"/>
              </w:rPr>
            </w:pPr>
            <w:r w:rsidRPr="00AD067E">
              <w:rPr>
                <w:rFonts w:ascii="Cambria" w:hAnsi="Cambria"/>
                <w:sz w:val="16"/>
                <w:szCs w:val="16"/>
              </w:rPr>
              <w:t>Categories that des</w:t>
            </w:r>
            <w:r>
              <w:rPr>
                <w:rFonts w:ascii="Cambria" w:hAnsi="Cambria"/>
                <w:sz w:val="16"/>
                <w:szCs w:val="16"/>
              </w:rPr>
              <w:t>cribe the measured purity of a</w:t>
            </w:r>
            <w:r w:rsidRPr="00AD067E">
              <w:rPr>
                <w:rFonts w:ascii="Cambria" w:hAnsi="Cambria"/>
                <w:sz w:val="16"/>
                <w:szCs w:val="16"/>
              </w:rPr>
              <w:t xml:space="preserve"> molecular entity.</w:t>
            </w:r>
          </w:p>
        </w:tc>
      </w:tr>
      <w:tr w:rsidR="004758FF" w:rsidRPr="00AD067E" w14:paraId="0FCADDC6" w14:textId="77777777" w:rsidTr="002B120E">
        <w:trPr>
          <w:trHeight w:val="300"/>
        </w:trPr>
        <w:tc>
          <w:tcPr>
            <w:tcW w:w="1908" w:type="dxa"/>
            <w:shd w:val="clear" w:color="auto" w:fill="auto"/>
            <w:noWrap/>
          </w:tcPr>
          <w:p w14:paraId="21498ABF" w14:textId="77777777" w:rsidR="004758FF" w:rsidRPr="00A73014" w:rsidRDefault="004758FF" w:rsidP="002B120E">
            <w:pPr>
              <w:rPr>
                <w:rFonts w:ascii="Cambria" w:hAnsi="Cambria"/>
                <w:sz w:val="16"/>
                <w:szCs w:val="16"/>
              </w:rPr>
            </w:pPr>
          </w:p>
        </w:tc>
        <w:tc>
          <w:tcPr>
            <w:tcW w:w="2520" w:type="dxa"/>
            <w:shd w:val="clear" w:color="auto" w:fill="auto"/>
            <w:noWrap/>
          </w:tcPr>
          <w:p w14:paraId="1D5C7B75" w14:textId="77777777" w:rsidR="004758FF" w:rsidRPr="00C47560" w:rsidRDefault="004758FF" w:rsidP="002B120E">
            <w:pPr>
              <w:rPr>
                <w:rFonts w:ascii="Cambria" w:hAnsi="Cambria"/>
                <w:sz w:val="16"/>
                <w:szCs w:val="16"/>
              </w:rPr>
            </w:pPr>
            <w:r w:rsidRPr="00C47560">
              <w:rPr>
                <w:rFonts w:ascii="Cambria" w:hAnsi="Cambria"/>
                <w:sz w:val="16"/>
                <w:szCs w:val="16"/>
              </w:rPr>
              <w:t>software</w:t>
            </w:r>
          </w:p>
        </w:tc>
        <w:tc>
          <w:tcPr>
            <w:tcW w:w="5937" w:type="dxa"/>
            <w:shd w:val="clear" w:color="auto" w:fill="auto"/>
            <w:noWrap/>
          </w:tcPr>
          <w:p w14:paraId="7FF90893" w14:textId="77777777" w:rsidR="004758FF" w:rsidRPr="00C47560" w:rsidRDefault="004758FF" w:rsidP="002B120E">
            <w:pPr>
              <w:rPr>
                <w:rFonts w:ascii="Cambria" w:hAnsi="Cambria"/>
                <w:sz w:val="16"/>
                <w:szCs w:val="16"/>
              </w:rPr>
            </w:pPr>
            <w:r w:rsidRPr="00C47560">
              <w:rPr>
                <w:rFonts w:ascii="Cambria" w:hAnsi="Cambria"/>
                <w:sz w:val="16"/>
                <w:szCs w:val="16"/>
              </w:rPr>
              <w:t>Categories that describe computer software.</w:t>
            </w:r>
          </w:p>
        </w:tc>
      </w:tr>
      <w:tr w:rsidR="004758FF" w:rsidRPr="00AD067E" w14:paraId="4E0D5F9F" w14:textId="77777777" w:rsidTr="002B120E">
        <w:trPr>
          <w:trHeight w:val="300"/>
        </w:trPr>
        <w:tc>
          <w:tcPr>
            <w:tcW w:w="1908" w:type="dxa"/>
            <w:shd w:val="clear" w:color="auto" w:fill="auto"/>
            <w:noWrap/>
          </w:tcPr>
          <w:p w14:paraId="74AABDD5" w14:textId="77777777" w:rsidR="004758FF" w:rsidRPr="00A73014" w:rsidRDefault="004758FF" w:rsidP="002B120E">
            <w:pPr>
              <w:rPr>
                <w:rFonts w:ascii="Cambria" w:hAnsi="Cambria"/>
                <w:sz w:val="16"/>
                <w:szCs w:val="16"/>
              </w:rPr>
            </w:pPr>
          </w:p>
        </w:tc>
        <w:tc>
          <w:tcPr>
            <w:tcW w:w="2520" w:type="dxa"/>
            <w:shd w:val="clear" w:color="auto" w:fill="auto"/>
            <w:noWrap/>
          </w:tcPr>
          <w:p w14:paraId="55418A77" w14:textId="77777777" w:rsidR="004758FF" w:rsidRPr="00C47560" w:rsidRDefault="004758FF" w:rsidP="002B120E">
            <w:pPr>
              <w:rPr>
                <w:sz w:val="16"/>
                <w:szCs w:val="16"/>
              </w:rPr>
            </w:pPr>
            <w:proofErr w:type="spellStart"/>
            <w:r w:rsidRPr="00C47560">
              <w:rPr>
                <w:rFonts w:cs="Lucida Grande"/>
                <w:color w:val="000000"/>
                <w:sz w:val="16"/>
                <w:szCs w:val="16"/>
              </w:rPr>
              <w:t>software_specific_saveframes</w:t>
            </w:r>
            <w:proofErr w:type="spellEnd"/>
          </w:p>
        </w:tc>
        <w:tc>
          <w:tcPr>
            <w:tcW w:w="5937" w:type="dxa"/>
            <w:shd w:val="clear" w:color="auto" w:fill="auto"/>
            <w:noWrap/>
          </w:tcPr>
          <w:p w14:paraId="4E69DB42" w14:textId="77777777" w:rsidR="004758FF" w:rsidRPr="00C47560" w:rsidRDefault="004758FF" w:rsidP="002B120E">
            <w:pPr>
              <w:tabs>
                <w:tab w:val="left" w:pos="1582"/>
              </w:tabs>
              <w:rPr>
                <w:rFonts w:ascii="Cambria" w:eastAsiaTheme="majorEastAsia" w:hAnsi="Cambria" w:cstheme="majorBidi"/>
                <w:i/>
                <w:iCs/>
                <w:color w:val="404040" w:themeColor="text1" w:themeTint="BF"/>
                <w:sz w:val="16"/>
                <w:szCs w:val="16"/>
              </w:rPr>
            </w:pPr>
            <w:r w:rsidRPr="00A26435">
              <w:rPr>
                <w:rFonts w:ascii="Cambria" w:hAnsi="Cambria"/>
                <w:sz w:val="16"/>
                <w:szCs w:val="16"/>
              </w:rPr>
              <w:t>C</w:t>
            </w:r>
            <w:r>
              <w:rPr>
                <w:rFonts w:ascii="Cambria" w:hAnsi="Cambria"/>
                <w:sz w:val="16"/>
                <w:szCs w:val="16"/>
              </w:rPr>
              <w:t xml:space="preserve">ategories that capture as a block of text a STAR save frame generated by a software application that is not an NMR-STAR compliant save frame. </w:t>
            </w:r>
          </w:p>
        </w:tc>
      </w:tr>
      <w:tr w:rsidR="004758FF" w:rsidRPr="00AD067E" w14:paraId="4D6B4605" w14:textId="77777777" w:rsidTr="002B120E">
        <w:trPr>
          <w:trHeight w:val="300"/>
        </w:trPr>
        <w:tc>
          <w:tcPr>
            <w:tcW w:w="1908" w:type="dxa"/>
            <w:shd w:val="clear" w:color="auto" w:fill="auto"/>
            <w:noWrap/>
          </w:tcPr>
          <w:p w14:paraId="721A3F22" w14:textId="77777777" w:rsidR="004758FF" w:rsidRPr="00A73014" w:rsidRDefault="004758FF" w:rsidP="002B120E">
            <w:pPr>
              <w:rPr>
                <w:rFonts w:ascii="Cambria" w:hAnsi="Cambria"/>
                <w:sz w:val="16"/>
                <w:szCs w:val="16"/>
              </w:rPr>
            </w:pPr>
          </w:p>
        </w:tc>
        <w:tc>
          <w:tcPr>
            <w:tcW w:w="2520" w:type="dxa"/>
            <w:shd w:val="clear" w:color="auto" w:fill="auto"/>
            <w:noWrap/>
          </w:tcPr>
          <w:p w14:paraId="73F4FC86" w14:textId="77777777" w:rsidR="004758FF" w:rsidRPr="00C47560" w:rsidRDefault="004758FF" w:rsidP="002B120E">
            <w:pPr>
              <w:rPr>
                <w:sz w:val="16"/>
                <w:szCs w:val="16"/>
              </w:rPr>
            </w:pPr>
            <w:proofErr w:type="spellStart"/>
            <w:r w:rsidRPr="00C47560">
              <w:rPr>
                <w:rFonts w:cs="Lucida Grande"/>
                <w:color w:val="000000"/>
                <w:sz w:val="16"/>
                <w:szCs w:val="16"/>
              </w:rPr>
              <w:t>applied_software</w:t>
            </w:r>
            <w:proofErr w:type="spellEnd"/>
          </w:p>
        </w:tc>
        <w:tc>
          <w:tcPr>
            <w:tcW w:w="5937" w:type="dxa"/>
            <w:shd w:val="clear" w:color="auto" w:fill="auto"/>
            <w:noWrap/>
          </w:tcPr>
          <w:p w14:paraId="1888A694" w14:textId="77777777" w:rsidR="004758FF" w:rsidRPr="00C47560" w:rsidRDefault="004758FF" w:rsidP="002B120E">
            <w:pPr>
              <w:rPr>
                <w:rFonts w:ascii="Cambria" w:hAnsi="Cambria"/>
                <w:sz w:val="16"/>
                <w:szCs w:val="16"/>
              </w:rPr>
            </w:pPr>
            <w:r>
              <w:rPr>
                <w:rFonts w:ascii="Cambria" w:hAnsi="Cambria"/>
                <w:sz w:val="16"/>
                <w:szCs w:val="16"/>
              </w:rPr>
              <w:t>Categories</w:t>
            </w:r>
            <w:ins w:id="0" w:author="KUMARAN BASKARAN" w:date="2018-05-24T14:16:00Z">
              <w:r w:rsidRPr="00C47560">
                <w:rPr>
                  <w:rFonts w:ascii="Cambria" w:hAnsi="Cambria"/>
                  <w:sz w:val="16"/>
                  <w:szCs w:val="16"/>
                </w:rPr>
                <w:t xml:space="preserve"> </w:t>
              </w:r>
            </w:ins>
            <w:r>
              <w:rPr>
                <w:rFonts w:ascii="Cambria" w:hAnsi="Cambria"/>
                <w:sz w:val="16"/>
                <w:szCs w:val="16"/>
              </w:rPr>
              <w:t>that describe in some detail the software scripts and parameters used in creating the data reported in an entry.</w:t>
            </w:r>
          </w:p>
        </w:tc>
      </w:tr>
      <w:tr w:rsidR="004758FF" w:rsidRPr="00AD067E" w14:paraId="2A97927E" w14:textId="77777777" w:rsidTr="002B120E">
        <w:trPr>
          <w:trHeight w:val="300"/>
        </w:trPr>
        <w:tc>
          <w:tcPr>
            <w:tcW w:w="1908" w:type="dxa"/>
            <w:shd w:val="clear" w:color="auto" w:fill="auto"/>
            <w:noWrap/>
          </w:tcPr>
          <w:p w14:paraId="276A07E2" w14:textId="77777777" w:rsidR="004758FF" w:rsidRPr="00A73014" w:rsidRDefault="004758FF" w:rsidP="002B120E">
            <w:pPr>
              <w:rPr>
                <w:rFonts w:ascii="Cambria" w:hAnsi="Cambria"/>
                <w:sz w:val="16"/>
                <w:szCs w:val="16"/>
              </w:rPr>
            </w:pPr>
          </w:p>
        </w:tc>
        <w:tc>
          <w:tcPr>
            <w:tcW w:w="2520" w:type="dxa"/>
            <w:shd w:val="clear" w:color="auto" w:fill="auto"/>
            <w:noWrap/>
          </w:tcPr>
          <w:p w14:paraId="29BD2951" w14:textId="77777777" w:rsidR="004758FF" w:rsidRPr="00C47560" w:rsidRDefault="004758FF" w:rsidP="002B120E">
            <w:pPr>
              <w:rPr>
                <w:sz w:val="16"/>
                <w:szCs w:val="16"/>
              </w:rPr>
            </w:pPr>
            <w:proofErr w:type="spellStart"/>
            <w:r w:rsidRPr="00C47560">
              <w:rPr>
                <w:rFonts w:cs="Lucida Grande"/>
                <w:color w:val="000000"/>
                <w:sz w:val="16"/>
                <w:szCs w:val="16"/>
              </w:rPr>
              <w:t>applied_software_history</w:t>
            </w:r>
            <w:proofErr w:type="spellEnd"/>
          </w:p>
        </w:tc>
        <w:tc>
          <w:tcPr>
            <w:tcW w:w="5937" w:type="dxa"/>
            <w:shd w:val="clear" w:color="auto" w:fill="auto"/>
            <w:noWrap/>
          </w:tcPr>
          <w:p w14:paraId="58E6D573" w14:textId="77777777" w:rsidR="004758FF" w:rsidRPr="00C47560" w:rsidRDefault="004758FF" w:rsidP="002B120E">
            <w:pPr>
              <w:rPr>
                <w:rFonts w:ascii="Cambria" w:hAnsi="Cambria"/>
                <w:sz w:val="16"/>
                <w:szCs w:val="16"/>
              </w:rPr>
            </w:pPr>
            <w:r>
              <w:rPr>
                <w:rFonts w:ascii="Cambria" w:hAnsi="Cambria"/>
                <w:sz w:val="16"/>
                <w:szCs w:val="16"/>
              </w:rPr>
              <w:t>Categories that define the order and how software tools are applied in generating the reported data.</w:t>
            </w:r>
          </w:p>
        </w:tc>
      </w:tr>
      <w:tr w:rsidR="004758FF" w:rsidRPr="00AD067E" w14:paraId="6B2EACF4" w14:textId="77777777" w:rsidTr="002B120E">
        <w:trPr>
          <w:trHeight w:val="300"/>
        </w:trPr>
        <w:tc>
          <w:tcPr>
            <w:tcW w:w="1908" w:type="dxa"/>
            <w:shd w:val="clear" w:color="auto" w:fill="auto"/>
            <w:noWrap/>
          </w:tcPr>
          <w:p w14:paraId="13DBACF7" w14:textId="77777777" w:rsidR="004758FF" w:rsidRPr="00A73014" w:rsidRDefault="004758FF" w:rsidP="002B120E">
            <w:pPr>
              <w:rPr>
                <w:rFonts w:ascii="Cambria" w:hAnsi="Cambria"/>
                <w:sz w:val="16"/>
                <w:szCs w:val="16"/>
              </w:rPr>
            </w:pPr>
          </w:p>
        </w:tc>
        <w:tc>
          <w:tcPr>
            <w:tcW w:w="2520" w:type="dxa"/>
            <w:shd w:val="clear" w:color="auto" w:fill="auto"/>
            <w:noWrap/>
          </w:tcPr>
          <w:p w14:paraId="6D873441" w14:textId="77777777" w:rsidR="004758FF" w:rsidRPr="00A73014" w:rsidRDefault="004758FF" w:rsidP="002B120E">
            <w:pPr>
              <w:rPr>
                <w:rFonts w:ascii="Cambria" w:hAnsi="Cambria"/>
                <w:sz w:val="16"/>
                <w:szCs w:val="16"/>
              </w:rPr>
            </w:pPr>
            <w:r w:rsidRPr="00AD067E">
              <w:rPr>
                <w:rFonts w:ascii="Cambria" w:hAnsi="Cambria"/>
                <w:sz w:val="16"/>
                <w:szCs w:val="16"/>
              </w:rPr>
              <w:t>method</w:t>
            </w:r>
          </w:p>
        </w:tc>
        <w:tc>
          <w:tcPr>
            <w:tcW w:w="5937" w:type="dxa"/>
            <w:shd w:val="clear" w:color="auto" w:fill="auto"/>
            <w:noWrap/>
          </w:tcPr>
          <w:p w14:paraId="76EC881D" w14:textId="77777777" w:rsidR="004758FF" w:rsidRPr="00A73014" w:rsidRDefault="004758FF" w:rsidP="002B120E">
            <w:pPr>
              <w:rPr>
                <w:rFonts w:ascii="Cambria" w:hAnsi="Cambria"/>
                <w:sz w:val="16"/>
                <w:szCs w:val="16"/>
              </w:rPr>
            </w:pPr>
            <w:r w:rsidRPr="00AD067E">
              <w:rPr>
                <w:rFonts w:ascii="Cambria" w:hAnsi="Cambria"/>
                <w:sz w:val="16"/>
                <w:szCs w:val="16"/>
              </w:rPr>
              <w:t>Categories that describe software or physical methods used to</w:t>
            </w:r>
            <w:r>
              <w:rPr>
                <w:rFonts w:ascii="Cambria" w:hAnsi="Cambria"/>
                <w:sz w:val="16"/>
                <w:szCs w:val="16"/>
              </w:rPr>
              <w:t xml:space="preserve"> </w:t>
            </w:r>
            <w:r w:rsidRPr="00AD067E">
              <w:rPr>
                <w:rFonts w:ascii="Cambria" w:hAnsi="Cambria"/>
                <w:sz w:val="16"/>
                <w:szCs w:val="16"/>
              </w:rPr>
              <w:t>produce a product.</w:t>
            </w:r>
          </w:p>
        </w:tc>
      </w:tr>
      <w:tr w:rsidR="004758FF" w:rsidRPr="00AD067E" w14:paraId="3AE3348C" w14:textId="77777777" w:rsidTr="002B120E">
        <w:trPr>
          <w:trHeight w:val="300"/>
        </w:trPr>
        <w:tc>
          <w:tcPr>
            <w:tcW w:w="1908" w:type="dxa"/>
            <w:shd w:val="clear" w:color="auto" w:fill="auto"/>
            <w:noWrap/>
          </w:tcPr>
          <w:p w14:paraId="78AE068C" w14:textId="77777777" w:rsidR="004758FF" w:rsidRPr="00A73014" w:rsidRDefault="004758FF" w:rsidP="002B120E">
            <w:pPr>
              <w:rPr>
                <w:rFonts w:ascii="Cambria" w:hAnsi="Cambria"/>
                <w:sz w:val="16"/>
                <w:szCs w:val="16"/>
              </w:rPr>
            </w:pPr>
          </w:p>
        </w:tc>
        <w:tc>
          <w:tcPr>
            <w:tcW w:w="2520" w:type="dxa"/>
            <w:shd w:val="clear" w:color="auto" w:fill="auto"/>
            <w:noWrap/>
          </w:tcPr>
          <w:p w14:paraId="473E1714" w14:textId="77777777" w:rsidR="004758FF" w:rsidRPr="00A73014" w:rsidRDefault="004758FF" w:rsidP="002B120E">
            <w:pPr>
              <w:rPr>
                <w:rFonts w:ascii="Cambria" w:hAnsi="Cambria"/>
                <w:sz w:val="16"/>
                <w:szCs w:val="16"/>
              </w:rPr>
            </w:pPr>
            <w:r w:rsidRPr="00AD067E">
              <w:rPr>
                <w:rFonts w:ascii="Cambria" w:hAnsi="Cambria"/>
                <w:sz w:val="16"/>
                <w:szCs w:val="16"/>
              </w:rPr>
              <w:t>Mass_spectrometer</w:t>
            </w:r>
          </w:p>
        </w:tc>
        <w:tc>
          <w:tcPr>
            <w:tcW w:w="5937" w:type="dxa"/>
            <w:shd w:val="clear" w:color="auto" w:fill="auto"/>
            <w:noWrap/>
          </w:tcPr>
          <w:p w14:paraId="34083B99" w14:textId="77777777" w:rsidR="004758FF" w:rsidRPr="00A73014" w:rsidRDefault="004758FF" w:rsidP="002B120E">
            <w:pPr>
              <w:rPr>
                <w:rFonts w:ascii="Cambria" w:hAnsi="Cambria"/>
                <w:sz w:val="16"/>
                <w:szCs w:val="16"/>
              </w:rPr>
            </w:pPr>
            <w:r w:rsidRPr="00AD067E">
              <w:rPr>
                <w:rFonts w:ascii="Cambria" w:hAnsi="Cambria"/>
                <w:sz w:val="16"/>
                <w:szCs w:val="16"/>
              </w:rPr>
              <w:t>Categories that describe a mass spectrometer.</w:t>
            </w:r>
          </w:p>
        </w:tc>
      </w:tr>
      <w:tr w:rsidR="004758FF" w:rsidRPr="00AD067E" w14:paraId="1C8428A6" w14:textId="77777777" w:rsidTr="002B120E">
        <w:trPr>
          <w:trHeight w:val="300"/>
        </w:trPr>
        <w:tc>
          <w:tcPr>
            <w:tcW w:w="1908" w:type="dxa"/>
            <w:shd w:val="clear" w:color="auto" w:fill="auto"/>
            <w:noWrap/>
          </w:tcPr>
          <w:p w14:paraId="3963C224" w14:textId="77777777" w:rsidR="004758FF" w:rsidRPr="00A73014" w:rsidRDefault="004758FF" w:rsidP="002B120E">
            <w:pPr>
              <w:rPr>
                <w:rFonts w:ascii="Cambria" w:hAnsi="Cambria"/>
                <w:sz w:val="16"/>
                <w:szCs w:val="16"/>
              </w:rPr>
            </w:pPr>
          </w:p>
        </w:tc>
        <w:tc>
          <w:tcPr>
            <w:tcW w:w="2520" w:type="dxa"/>
            <w:shd w:val="clear" w:color="auto" w:fill="auto"/>
            <w:noWrap/>
          </w:tcPr>
          <w:p w14:paraId="431BAC67" w14:textId="77777777" w:rsidR="004758FF" w:rsidRPr="00A73014" w:rsidRDefault="004758FF" w:rsidP="002B120E">
            <w:pPr>
              <w:rPr>
                <w:rFonts w:ascii="Cambria" w:hAnsi="Cambria"/>
                <w:sz w:val="16"/>
                <w:szCs w:val="16"/>
              </w:rPr>
            </w:pPr>
            <w:r w:rsidRPr="00AD067E">
              <w:rPr>
                <w:rFonts w:ascii="Cambria" w:hAnsi="Cambria"/>
                <w:sz w:val="16"/>
                <w:szCs w:val="16"/>
              </w:rPr>
              <w:t>Mass_spectrometer_list</w:t>
            </w:r>
          </w:p>
        </w:tc>
        <w:tc>
          <w:tcPr>
            <w:tcW w:w="5937" w:type="dxa"/>
            <w:shd w:val="clear" w:color="auto" w:fill="auto"/>
            <w:noWrap/>
          </w:tcPr>
          <w:p w14:paraId="17B1D6A5" w14:textId="77777777" w:rsidR="004758FF" w:rsidRPr="00A73014" w:rsidRDefault="004758FF" w:rsidP="002B120E">
            <w:pPr>
              <w:rPr>
                <w:rFonts w:ascii="Cambria" w:hAnsi="Cambria"/>
                <w:sz w:val="16"/>
                <w:szCs w:val="16"/>
              </w:rPr>
            </w:pPr>
            <w:r w:rsidRPr="00AD067E">
              <w:rPr>
                <w:rFonts w:ascii="Cambria" w:hAnsi="Cambria"/>
                <w:sz w:val="16"/>
                <w:szCs w:val="16"/>
              </w:rPr>
              <w:t>Categories that describe a list of mass spectrometers and their properties.</w:t>
            </w:r>
          </w:p>
        </w:tc>
      </w:tr>
      <w:tr w:rsidR="004758FF" w:rsidRPr="00AD067E" w14:paraId="4B54AD66" w14:textId="77777777" w:rsidTr="002B120E">
        <w:trPr>
          <w:trHeight w:val="300"/>
        </w:trPr>
        <w:tc>
          <w:tcPr>
            <w:tcW w:w="1908" w:type="dxa"/>
            <w:shd w:val="clear" w:color="auto" w:fill="auto"/>
            <w:noWrap/>
          </w:tcPr>
          <w:p w14:paraId="15181E55" w14:textId="77777777" w:rsidR="004758FF" w:rsidRPr="00A73014" w:rsidRDefault="004758FF" w:rsidP="002B120E">
            <w:pPr>
              <w:rPr>
                <w:rFonts w:ascii="Cambria" w:hAnsi="Cambria"/>
                <w:sz w:val="16"/>
                <w:szCs w:val="16"/>
              </w:rPr>
            </w:pPr>
          </w:p>
        </w:tc>
        <w:tc>
          <w:tcPr>
            <w:tcW w:w="2520" w:type="dxa"/>
            <w:shd w:val="clear" w:color="auto" w:fill="auto"/>
            <w:noWrap/>
          </w:tcPr>
          <w:p w14:paraId="595054EE" w14:textId="77777777" w:rsidR="004758FF" w:rsidRPr="00A73014" w:rsidRDefault="004758FF" w:rsidP="002B120E">
            <w:pPr>
              <w:rPr>
                <w:rFonts w:ascii="Cambria" w:hAnsi="Cambria"/>
                <w:sz w:val="16"/>
                <w:szCs w:val="16"/>
              </w:rPr>
            </w:pPr>
            <w:r w:rsidRPr="00AD067E">
              <w:rPr>
                <w:rFonts w:ascii="Cambria" w:hAnsi="Cambria"/>
                <w:sz w:val="16"/>
                <w:szCs w:val="16"/>
              </w:rPr>
              <w:t>Mass_spec_ref_compd</w:t>
            </w:r>
          </w:p>
        </w:tc>
        <w:tc>
          <w:tcPr>
            <w:tcW w:w="5937" w:type="dxa"/>
            <w:shd w:val="clear" w:color="auto" w:fill="auto"/>
            <w:noWrap/>
          </w:tcPr>
          <w:p w14:paraId="79D7152F" w14:textId="77777777" w:rsidR="004758FF" w:rsidRPr="00A73014" w:rsidRDefault="004758FF" w:rsidP="002B120E">
            <w:pPr>
              <w:rPr>
                <w:rFonts w:ascii="Cambria" w:hAnsi="Cambria"/>
                <w:sz w:val="16"/>
                <w:szCs w:val="16"/>
              </w:rPr>
            </w:pPr>
            <w:r w:rsidRPr="00AD067E">
              <w:rPr>
                <w:rFonts w:ascii="Cambria" w:hAnsi="Cambria"/>
                <w:sz w:val="16"/>
                <w:szCs w:val="16"/>
              </w:rPr>
              <w:t>Categories that describe reference compounds used to calibrate mass spectral data.</w:t>
            </w:r>
          </w:p>
        </w:tc>
      </w:tr>
      <w:tr w:rsidR="004758FF" w:rsidRPr="00AD067E" w14:paraId="702AC49A" w14:textId="77777777" w:rsidTr="002B120E">
        <w:trPr>
          <w:trHeight w:val="300"/>
        </w:trPr>
        <w:tc>
          <w:tcPr>
            <w:tcW w:w="1908" w:type="dxa"/>
            <w:shd w:val="clear" w:color="auto" w:fill="auto"/>
            <w:noWrap/>
          </w:tcPr>
          <w:p w14:paraId="0A8D0FAE" w14:textId="77777777" w:rsidR="004758FF" w:rsidRPr="00A73014" w:rsidRDefault="004758FF" w:rsidP="002B120E">
            <w:pPr>
              <w:rPr>
                <w:rFonts w:ascii="Cambria" w:hAnsi="Cambria"/>
                <w:sz w:val="16"/>
                <w:szCs w:val="16"/>
              </w:rPr>
            </w:pPr>
          </w:p>
        </w:tc>
        <w:tc>
          <w:tcPr>
            <w:tcW w:w="2520" w:type="dxa"/>
            <w:shd w:val="clear" w:color="auto" w:fill="auto"/>
            <w:noWrap/>
          </w:tcPr>
          <w:p w14:paraId="609F2FB8" w14:textId="77777777" w:rsidR="004758FF" w:rsidRPr="00A73014" w:rsidRDefault="004758FF" w:rsidP="002B120E">
            <w:pPr>
              <w:rPr>
                <w:rFonts w:ascii="Cambria" w:hAnsi="Cambria"/>
                <w:sz w:val="16"/>
                <w:szCs w:val="16"/>
              </w:rPr>
            </w:pPr>
            <w:r w:rsidRPr="00AD067E">
              <w:rPr>
                <w:rFonts w:ascii="Cambria" w:hAnsi="Cambria"/>
                <w:sz w:val="16"/>
                <w:szCs w:val="16"/>
              </w:rPr>
              <w:t>Chromatographic_system</w:t>
            </w:r>
          </w:p>
        </w:tc>
        <w:tc>
          <w:tcPr>
            <w:tcW w:w="5937" w:type="dxa"/>
            <w:shd w:val="clear" w:color="auto" w:fill="auto"/>
            <w:noWrap/>
          </w:tcPr>
          <w:p w14:paraId="55F697CF" w14:textId="77777777" w:rsidR="004758FF" w:rsidRPr="00A73014" w:rsidRDefault="004758FF" w:rsidP="002B120E">
            <w:pPr>
              <w:rPr>
                <w:rFonts w:ascii="Cambria" w:hAnsi="Cambria"/>
                <w:sz w:val="16"/>
                <w:szCs w:val="16"/>
              </w:rPr>
            </w:pPr>
            <w:r w:rsidRPr="00AD067E">
              <w:rPr>
                <w:rFonts w:ascii="Cambria" w:hAnsi="Cambria"/>
                <w:sz w:val="16"/>
                <w:szCs w:val="16"/>
              </w:rPr>
              <w:t>Categories that describe a chromatographic system.</w:t>
            </w:r>
          </w:p>
        </w:tc>
      </w:tr>
      <w:tr w:rsidR="004758FF" w:rsidRPr="00AD067E" w14:paraId="2F2D3FC8" w14:textId="77777777" w:rsidTr="002B120E">
        <w:trPr>
          <w:trHeight w:val="300"/>
        </w:trPr>
        <w:tc>
          <w:tcPr>
            <w:tcW w:w="1908" w:type="dxa"/>
            <w:shd w:val="clear" w:color="auto" w:fill="auto"/>
            <w:noWrap/>
          </w:tcPr>
          <w:p w14:paraId="33C53112" w14:textId="77777777" w:rsidR="004758FF" w:rsidRPr="00A73014" w:rsidRDefault="004758FF" w:rsidP="002B120E">
            <w:pPr>
              <w:rPr>
                <w:rFonts w:ascii="Cambria" w:hAnsi="Cambria"/>
                <w:sz w:val="16"/>
                <w:szCs w:val="16"/>
              </w:rPr>
            </w:pPr>
          </w:p>
        </w:tc>
        <w:tc>
          <w:tcPr>
            <w:tcW w:w="2520" w:type="dxa"/>
            <w:shd w:val="clear" w:color="auto" w:fill="auto"/>
            <w:noWrap/>
            <w:vAlign w:val="bottom"/>
          </w:tcPr>
          <w:p w14:paraId="2EF85363" w14:textId="77777777" w:rsidR="004758FF" w:rsidRPr="00A73014" w:rsidRDefault="004758FF" w:rsidP="002B120E">
            <w:pPr>
              <w:rPr>
                <w:rFonts w:ascii="Cambria" w:hAnsi="Cambria"/>
                <w:sz w:val="16"/>
                <w:szCs w:val="16"/>
              </w:rPr>
            </w:pPr>
            <w:r w:rsidRPr="00AD067E">
              <w:rPr>
                <w:rFonts w:ascii="Cambria" w:hAnsi="Cambria"/>
                <w:sz w:val="16"/>
                <w:szCs w:val="16"/>
              </w:rPr>
              <w:t>Chromatographic_column</w:t>
            </w:r>
          </w:p>
        </w:tc>
        <w:tc>
          <w:tcPr>
            <w:tcW w:w="5937" w:type="dxa"/>
            <w:shd w:val="clear" w:color="auto" w:fill="auto"/>
            <w:noWrap/>
            <w:vAlign w:val="bottom"/>
          </w:tcPr>
          <w:p w14:paraId="07A3BA43" w14:textId="77777777" w:rsidR="004758FF" w:rsidRPr="00A73014" w:rsidRDefault="004758FF" w:rsidP="002B120E">
            <w:pPr>
              <w:rPr>
                <w:rFonts w:ascii="Cambria" w:hAnsi="Cambria"/>
                <w:sz w:val="16"/>
                <w:szCs w:val="16"/>
              </w:rPr>
            </w:pPr>
            <w:r w:rsidRPr="00AD067E">
              <w:rPr>
                <w:rFonts w:ascii="Cambria" w:hAnsi="Cambria"/>
                <w:sz w:val="16"/>
                <w:szCs w:val="16"/>
              </w:rPr>
              <w:t>Categories that describe a chromatographic column.</w:t>
            </w:r>
          </w:p>
        </w:tc>
      </w:tr>
      <w:tr w:rsidR="004758FF" w:rsidRPr="00AD067E" w14:paraId="4F9E663B" w14:textId="77777777" w:rsidTr="002B120E">
        <w:trPr>
          <w:trHeight w:val="300"/>
        </w:trPr>
        <w:tc>
          <w:tcPr>
            <w:tcW w:w="1908" w:type="dxa"/>
            <w:shd w:val="clear" w:color="auto" w:fill="auto"/>
            <w:noWrap/>
          </w:tcPr>
          <w:p w14:paraId="75F4B245" w14:textId="77777777" w:rsidR="004758FF" w:rsidRPr="00A73014" w:rsidRDefault="004758FF" w:rsidP="002B120E">
            <w:pPr>
              <w:rPr>
                <w:rFonts w:ascii="Cambria" w:hAnsi="Cambria"/>
                <w:sz w:val="16"/>
                <w:szCs w:val="16"/>
              </w:rPr>
            </w:pPr>
          </w:p>
        </w:tc>
        <w:tc>
          <w:tcPr>
            <w:tcW w:w="2520" w:type="dxa"/>
            <w:shd w:val="clear" w:color="auto" w:fill="auto"/>
            <w:noWrap/>
            <w:vAlign w:val="bottom"/>
          </w:tcPr>
          <w:p w14:paraId="4768005F" w14:textId="77777777" w:rsidR="004758FF" w:rsidRPr="00A73014" w:rsidRDefault="004758FF" w:rsidP="002B120E">
            <w:pPr>
              <w:rPr>
                <w:rFonts w:ascii="Cambria" w:hAnsi="Cambria"/>
                <w:sz w:val="16"/>
                <w:szCs w:val="16"/>
              </w:rPr>
            </w:pPr>
            <w:r w:rsidRPr="00AD067E">
              <w:rPr>
                <w:rFonts w:ascii="Cambria" w:hAnsi="Cambria"/>
                <w:sz w:val="16"/>
                <w:szCs w:val="16"/>
              </w:rPr>
              <w:t>fluorescence_instrument</w:t>
            </w:r>
          </w:p>
        </w:tc>
        <w:tc>
          <w:tcPr>
            <w:tcW w:w="5937" w:type="dxa"/>
            <w:shd w:val="clear" w:color="auto" w:fill="auto"/>
            <w:noWrap/>
            <w:vAlign w:val="bottom"/>
          </w:tcPr>
          <w:p w14:paraId="7BE3075D" w14:textId="77777777" w:rsidR="004758FF" w:rsidRPr="00A73014" w:rsidRDefault="004758FF" w:rsidP="002B120E">
            <w:pPr>
              <w:rPr>
                <w:rFonts w:ascii="Cambria" w:hAnsi="Cambria"/>
                <w:sz w:val="16"/>
                <w:szCs w:val="16"/>
              </w:rPr>
            </w:pPr>
            <w:r w:rsidRPr="00AD067E">
              <w:rPr>
                <w:rFonts w:ascii="Cambria" w:hAnsi="Cambria"/>
                <w:sz w:val="16"/>
                <w:szCs w:val="16"/>
              </w:rPr>
              <w:t>Categories that describe a fluorescence instrument.</w:t>
            </w:r>
          </w:p>
        </w:tc>
      </w:tr>
      <w:tr w:rsidR="004758FF" w:rsidRPr="00AD067E" w14:paraId="54E21971" w14:textId="77777777" w:rsidTr="002B120E">
        <w:trPr>
          <w:trHeight w:val="300"/>
        </w:trPr>
        <w:tc>
          <w:tcPr>
            <w:tcW w:w="1908" w:type="dxa"/>
            <w:shd w:val="clear" w:color="auto" w:fill="auto"/>
            <w:noWrap/>
          </w:tcPr>
          <w:p w14:paraId="0AC4D18F" w14:textId="77777777" w:rsidR="004758FF" w:rsidRPr="00A73014" w:rsidRDefault="004758FF" w:rsidP="002B120E">
            <w:pPr>
              <w:rPr>
                <w:rFonts w:ascii="Cambria" w:hAnsi="Cambria"/>
                <w:sz w:val="16"/>
                <w:szCs w:val="16"/>
              </w:rPr>
            </w:pPr>
          </w:p>
        </w:tc>
        <w:tc>
          <w:tcPr>
            <w:tcW w:w="2520" w:type="dxa"/>
            <w:shd w:val="clear" w:color="auto" w:fill="auto"/>
            <w:noWrap/>
            <w:vAlign w:val="bottom"/>
          </w:tcPr>
          <w:p w14:paraId="3BA8128C" w14:textId="77777777" w:rsidR="004758FF" w:rsidRPr="00A73014" w:rsidRDefault="004758FF" w:rsidP="002B120E">
            <w:pPr>
              <w:rPr>
                <w:rFonts w:ascii="Cambria" w:hAnsi="Cambria"/>
                <w:sz w:val="16"/>
                <w:szCs w:val="16"/>
              </w:rPr>
            </w:pPr>
            <w:r w:rsidRPr="00AD067E">
              <w:rPr>
                <w:rFonts w:ascii="Cambria" w:hAnsi="Cambria"/>
                <w:sz w:val="16"/>
                <w:szCs w:val="16"/>
              </w:rPr>
              <w:t>EMR_instrument</w:t>
            </w:r>
          </w:p>
        </w:tc>
        <w:tc>
          <w:tcPr>
            <w:tcW w:w="5937" w:type="dxa"/>
            <w:shd w:val="clear" w:color="auto" w:fill="auto"/>
            <w:noWrap/>
            <w:vAlign w:val="bottom"/>
          </w:tcPr>
          <w:p w14:paraId="39DC5628" w14:textId="77777777" w:rsidR="004758FF" w:rsidRPr="00A73014" w:rsidRDefault="004758FF" w:rsidP="002B120E">
            <w:pPr>
              <w:rPr>
                <w:rFonts w:ascii="Cambria" w:hAnsi="Cambria"/>
                <w:sz w:val="16"/>
                <w:szCs w:val="16"/>
              </w:rPr>
            </w:pPr>
            <w:r w:rsidRPr="00AD067E">
              <w:rPr>
                <w:rFonts w:ascii="Cambria" w:hAnsi="Cambria"/>
                <w:sz w:val="16"/>
                <w:szCs w:val="16"/>
              </w:rPr>
              <w:t>Categories that describe an EMR instrument.</w:t>
            </w:r>
          </w:p>
        </w:tc>
      </w:tr>
      <w:tr w:rsidR="004758FF" w:rsidRPr="00AD067E" w14:paraId="570B54E3" w14:textId="77777777" w:rsidTr="002B120E">
        <w:trPr>
          <w:trHeight w:val="300"/>
        </w:trPr>
        <w:tc>
          <w:tcPr>
            <w:tcW w:w="1908" w:type="dxa"/>
            <w:shd w:val="clear" w:color="auto" w:fill="auto"/>
            <w:noWrap/>
          </w:tcPr>
          <w:p w14:paraId="00F6E6E3" w14:textId="77777777" w:rsidR="004758FF" w:rsidRPr="00A73014" w:rsidRDefault="004758FF" w:rsidP="002B120E">
            <w:pPr>
              <w:rPr>
                <w:rFonts w:ascii="Cambria" w:hAnsi="Cambria"/>
                <w:sz w:val="16"/>
                <w:szCs w:val="16"/>
              </w:rPr>
            </w:pPr>
          </w:p>
        </w:tc>
        <w:tc>
          <w:tcPr>
            <w:tcW w:w="2520" w:type="dxa"/>
            <w:shd w:val="clear" w:color="auto" w:fill="auto"/>
            <w:noWrap/>
            <w:vAlign w:val="bottom"/>
          </w:tcPr>
          <w:p w14:paraId="1B0435FC" w14:textId="77777777" w:rsidR="004758FF" w:rsidRPr="00A73014" w:rsidRDefault="004758FF" w:rsidP="002B120E">
            <w:pPr>
              <w:rPr>
                <w:rFonts w:ascii="Cambria" w:hAnsi="Cambria"/>
                <w:sz w:val="16"/>
                <w:szCs w:val="16"/>
              </w:rPr>
            </w:pPr>
            <w:proofErr w:type="spellStart"/>
            <w:r w:rsidRPr="00AD067E">
              <w:rPr>
                <w:rFonts w:ascii="Cambria" w:hAnsi="Cambria"/>
                <w:sz w:val="16"/>
                <w:szCs w:val="16"/>
              </w:rPr>
              <w:t>Xray_instrument</w:t>
            </w:r>
            <w:proofErr w:type="spellEnd"/>
          </w:p>
        </w:tc>
        <w:tc>
          <w:tcPr>
            <w:tcW w:w="5937" w:type="dxa"/>
            <w:shd w:val="clear" w:color="auto" w:fill="auto"/>
            <w:noWrap/>
            <w:vAlign w:val="bottom"/>
          </w:tcPr>
          <w:p w14:paraId="0B97BBC6" w14:textId="77777777" w:rsidR="004758FF" w:rsidRPr="00A73014" w:rsidRDefault="004758FF" w:rsidP="002B120E">
            <w:pPr>
              <w:rPr>
                <w:rFonts w:ascii="Cambria" w:hAnsi="Cambria"/>
                <w:sz w:val="16"/>
                <w:szCs w:val="16"/>
              </w:rPr>
            </w:pPr>
            <w:r w:rsidRPr="00AD067E">
              <w:rPr>
                <w:rFonts w:ascii="Cambria" w:hAnsi="Cambria"/>
                <w:sz w:val="16"/>
                <w:szCs w:val="16"/>
              </w:rPr>
              <w:t xml:space="preserve">Categories that describe </w:t>
            </w:r>
            <w:proofErr w:type="gramStart"/>
            <w:r w:rsidRPr="00AD067E">
              <w:rPr>
                <w:rFonts w:ascii="Cambria" w:hAnsi="Cambria"/>
                <w:sz w:val="16"/>
                <w:szCs w:val="16"/>
              </w:rPr>
              <w:t>a</w:t>
            </w:r>
            <w:proofErr w:type="gramEnd"/>
            <w:r w:rsidRPr="00AD067E">
              <w:rPr>
                <w:rFonts w:ascii="Cambria" w:hAnsi="Cambria"/>
                <w:sz w:val="16"/>
                <w:szCs w:val="16"/>
              </w:rPr>
              <w:t xml:space="preserve"> X-ray instrument.</w:t>
            </w:r>
          </w:p>
        </w:tc>
      </w:tr>
      <w:tr w:rsidR="004758FF" w:rsidRPr="00AD067E" w14:paraId="729723F7" w14:textId="77777777" w:rsidTr="002B120E">
        <w:trPr>
          <w:trHeight w:val="300"/>
        </w:trPr>
        <w:tc>
          <w:tcPr>
            <w:tcW w:w="1908" w:type="dxa"/>
            <w:shd w:val="clear" w:color="auto" w:fill="auto"/>
            <w:noWrap/>
          </w:tcPr>
          <w:p w14:paraId="68C46244" w14:textId="77777777" w:rsidR="004758FF" w:rsidRPr="00A73014" w:rsidRDefault="004758FF" w:rsidP="002B120E">
            <w:pPr>
              <w:rPr>
                <w:rFonts w:ascii="Cambria" w:hAnsi="Cambria"/>
                <w:sz w:val="16"/>
                <w:szCs w:val="16"/>
              </w:rPr>
            </w:pPr>
          </w:p>
        </w:tc>
        <w:tc>
          <w:tcPr>
            <w:tcW w:w="2520" w:type="dxa"/>
            <w:shd w:val="clear" w:color="auto" w:fill="auto"/>
            <w:noWrap/>
            <w:vAlign w:val="bottom"/>
          </w:tcPr>
          <w:p w14:paraId="50FAAC1C" w14:textId="77777777" w:rsidR="004758FF" w:rsidRPr="00A73014" w:rsidRDefault="004758FF" w:rsidP="002B120E">
            <w:pPr>
              <w:rPr>
                <w:rFonts w:ascii="Cambria" w:hAnsi="Cambria"/>
                <w:sz w:val="16"/>
                <w:szCs w:val="16"/>
              </w:rPr>
            </w:pPr>
            <w:r w:rsidRPr="00AD067E">
              <w:rPr>
                <w:rFonts w:ascii="Cambria" w:hAnsi="Cambria"/>
                <w:sz w:val="16"/>
                <w:szCs w:val="16"/>
              </w:rPr>
              <w:t>NMR_spectrometer</w:t>
            </w:r>
          </w:p>
        </w:tc>
        <w:tc>
          <w:tcPr>
            <w:tcW w:w="5937" w:type="dxa"/>
            <w:shd w:val="clear" w:color="auto" w:fill="auto"/>
            <w:noWrap/>
            <w:vAlign w:val="bottom"/>
          </w:tcPr>
          <w:p w14:paraId="3BA98D1B" w14:textId="77777777" w:rsidR="004758FF" w:rsidRPr="00A73014" w:rsidRDefault="004758FF" w:rsidP="002B120E">
            <w:pPr>
              <w:rPr>
                <w:rFonts w:ascii="Cambria" w:hAnsi="Cambria"/>
                <w:sz w:val="16"/>
                <w:szCs w:val="16"/>
              </w:rPr>
            </w:pPr>
            <w:r w:rsidRPr="00AD067E">
              <w:rPr>
                <w:rFonts w:ascii="Cambria" w:hAnsi="Cambria"/>
                <w:sz w:val="16"/>
                <w:szCs w:val="16"/>
              </w:rPr>
              <w:t>Categories that describe an NMR spectrometer.</w:t>
            </w:r>
          </w:p>
        </w:tc>
      </w:tr>
      <w:tr w:rsidR="004758FF" w:rsidRPr="00AD067E" w14:paraId="77AB434F" w14:textId="77777777" w:rsidTr="002B120E">
        <w:trPr>
          <w:trHeight w:val="300"/>
        </w:trPr>
        <w:tc>
          <w:tcPr>
            <w:tcW w:w="1908" w:type="dxa"/>
            <w:shd w:val="clear" w:color="auto" w:fill="auto"/>
            <w:noWrap/>
          </w:tcPr>
          <w:p w14:paraId="2B4BAECC" w14:textId="77777777" w:rsidR="004758FF" w:rsidRPr="00A73014" w:rsidRDefault="004758FF" w:rsidP="002B120E">
            <w:pPr>
              <w:rPr>
                <w:rFonts w:ascii="Cambria" w:hAnsi="Cambria"/>
                <w:sz w:val="16"/>
                <w:szCs w:val="16"/>
              </w:rPr>
            </w:pPr>
          </w:p>
        </w:tc>
        <w:tc>
          <w:tcPr>
            <w:tcW w:w="2520" w:type="dxa"/>
            <w:shd w:val="clear" w:color="auto" w:fill="auto"/>
            <w:noWrap/>
            <w:vAlign w:val="bottom"/>
          </w:tcPr>
          <w:p w14:paraId="117D8986" w14:textId="77777777" w:rsidR="004758FF" w:rsidRPr="00A73014" w:rsidRDefault="004758FF" w:rsidP="002B120E">
            <w:pPr>
              <w:rPr>
                <w:rFonts w:ascii="Cambria" w:hAnsi="Cambria"/>
                <w:sz w:val="16"/>
                <w:szCs w:val="16"/>
              </w:rPr>
            </w:pPr>
            <w:r w:rsidRPr="00AD067E">
              <w:rPr>
                <w:rFonts w:ascii="Cambria" w:hAnsi="Cambria"/>
                <w:sz w:val="16"/>
                <w:szCs w:val="16"/>
              </w:rPr>
              <w:t>NMR_spectrometer_list</w:t>
            </w:r>
          </w:p>
        </w:tc>
        <w:tc>
          <w:tcPr>
            <w:tcW w:w="5937" w:type="dxa"/>
            <w:shd w:val="clear" w:color="auto" w:fill="auto"/>
            <w:noWrap/>
            <w:vAlign w:val="bottom"/>
          </w:tcPr>
          <w:p w14:paraId="1811A31D" w14:textId="77777777" w:rsidR="004758FF" w:rsidRPr="00A73014" w:rsidRDefault="004758FF" w:rsidP="002B120E">
            <w:pPr>
              <w:rPr>
                <w:rFonts w:ascii="Cambria" w:hAnsi="Cambria"/>
                <w:sz w:val="16"/>
                <w:szCs w:val="16"/>
              </w:rPr>
            </w:pPr>
            <w:r w:rsidRPr="00AD067E">
              <w:rPr>
                <w:rFonts w:ascii="Cambria" w:hAnsi="Cambria"/>
                <w:sz w:val="16"/>
                <w:szCs w:val="16"/>
              </w:rPr>
              <w:t>Categories that define a list of NMR spectrometers and their properties.</w:t>
            </w:r>
          </w:p>
        </w:tc>
      </w:tr>
      <w:tr w:rsidR="004758FF" w:rsidRPr="00AD067E" w14:paraId="5C0C78C7" w14:textId="77777777" w:rsidTr="002B120E">
        <w:trPr>
          <w:trHeight w:val="300"/>
        </w:trPr>
        <w:tc>
          <w:tcPr>
            <w:tcW w:w="1908" w:type="dxa"/>
            <w:shd w:val="clear" w:color="auto" w:fill="auto"/>
            <w:noWrap/>
          </w:tcPr>
          <w:p w14:paraId="00421B40" w14:textId="77777777" w:rsidR="004758FF" w:rsidRPr="00A73014" w:rsidRDefault="004758FF" w:rsidP="002B120E">
            <w:pPr>
              <w:rPr>
                <w:rFonts w:ascii="Cambria" w:hAnsi="Cambria"/>
                <w:sz w:val="16"/>
                <w:szCs w:val="16"/>
              </w:rPr>
            </w:pPr>
          </w:p>
        </w:tc>
        <w:tc>
          <w:tcPr>
            <w:tcW w:w="2520" w:type="dxa"/>
            <w:shd w:val="clear" w:color="auto" w:fill="auto"/>
            <w:noWrap/>
            <w:vAlign w:val="bottom"/>
          </w:tcPr>
          <w:p w14:paraId="031C08F2" w14:textId="77777777" w:rsidR="004758FF" w:rsidRPr="00A73014" w:rsidRDefault="004758FF" w:rsidP="002B120E">
            <w:pPr>
              <w:rPr>
                <w:rFonts w:ascii="Cambria" w:hAnsi="Cambria"/>
                <w:sz w:val="16"/>
                <w:szCs w:val="16"/>
              </w:rPr>
            </w:pPr>
            <w:r w:rsidRPr="00AD067E">
              <w:rPr>
                <w:rFonts w:ascii="Cambria" w:hAnsi="Cambria"/>
                <w:sz w:val="16"/>
                <w:szCs w:val="16"/>
              </w:rPr>
              <w:t>NMR_spectrometer_probe</w:t>
            </w:r>
          </w:p>
        </w:tc>
        <w:tc>
          <w:tcPr>
            <w:tcW w:w="5937" w:type="dxa"/>
            <w:shd w:val="clear" w:color="auto" w:fill="auto"/>
            <w:noWrap/>
            <w:vAlign w:val="bottom"/>
          </w:tcPr>
          <w:p w14:paraId="658FE336" w14:textId="77777777" w:rsidR="004758FF" w:rsidRPr="00A73014" w:rsidRDefault="004758FF" w:rsidP="002B120E">
            <w:pPr>
              <w:rPr>
                <w:rFonts w:ascii="Cambria" w:hAnsi="Cambria"/>
                <w:sz w:val="16"/>
                <w:szCs w:val="16"/>
              </w:rPr>
            </w:pPr>
            <w:r w:rsidRPr="00AD067E">
              <w:rPr>
                <w:rFonts w:ascii="Cambria" w:hAnsi="Cambria"/>
                <w:sz w:val="16"/>
                <w:szCs w:val="16"/>
              </w:rPr>
              <w:t>Categories that describe an NMR spectrometer probe.</w:t>
            </w:r>
          </w:p>
        </w:tc>
      </w:tr>
      <w:tr w:rsidR="004758FF" w:rsidRPr="00AD067E" w14:paraId="63FF2869" w14:textId="77777777" w:rsidTr="002B120E">
        <w:trPr>
          <w:trHeight w:val="300"/>
        </w:trPr>
        <w:tc>
          <w:tcPr>
            <w:tcW w:w="1908" w:type="dxa"/>
            <w:shd w:val="clear" w:color="auto" w:fill="auto"/>
            <w:noWrap/>
          </w:tcPr>
          <w:p w14:paraId="658252F7" w14:textId="77777777" w:rsidR="004758FF" w:rsidRPr="00A73014" w:rsidRDefault="004758FF" w:rsidP="002B120E">
            <w:pPr>
              <w:rPr>
                <w:rFonts w:ascii="Cambria" w:hAnsi="Cambria"/>
                <w:sz w:val="16"/>
                <w:szCs w:val="16"/>
              </w:rPr>
            </w:pPr>
          </w:p>
        </w:tc>
        <w:tc>
          <w:tcPr>
            <w:tcW w:w="2520" w:type="dxa"/>
            <w:shd w:val="clear" w:color="auto" w:fill="auto"/>
            <w:noWrap/>
            <w:vAlign w:val="bottom"/>
          </w:tcPr>
          <w:p w14:paraId="53B5C46A" w14:textId="77777777" w:rsidR="004758FF" w:rsidRPr="00A73014" w:rsidRDefault="004758FF" w:rsidP="002B120E">
            <w:pPr>
              <w:rPr>
                <w:rFonts w:ascii="Cambria" w:hAnsi="Cambria"/>
                <w:sz w:val="16"/>
                <w:szCs w:val="16"/>
              </w:rPr>
            </w:pPr>
            <w:proofErr w:type="spellStart"/>
            <w:r w:rsidRPr="00AD067E">
              <w:rPr>
                <w:rFonts w:ascii="Cambria" w:hAnsi="Cambria"/>
                <w:sz w:val="16"/>
                <w:szCs w:val="16"/>
              </w:rPr>
              <w:t>NMR_spectrometer_expt_list</w:t>
            </w:r>
            <w:proofErr w:type="spellEnd"/>
          </w:p>
        </w:tc>
        <w:tc>
          <w:tcPr>
            <w:tcW w:w="5937" w:type="dxa"/>
            <w:shd w:val="clear" w:color="auto" w:fill="auto"/>
            <w:noWrap/>
            <w:vAlign w:val="bottom"/>
          </w:tcPr>
          <w:p w14:paraId="7F3D0BEB" w14:textId="77777777" w:rsidR="004758FF" w:rsidRPr="00A73014" w:rsidRDefault="004758FF" w:rsidP="002B120E">
            <w:pPr>
              <w:rPr>
                <w:rFonts w:ascii="Cambria" w:hAnsi="Cambria"/>
                <w:sz w:val="16"/>
                <w:szCs w:val="16"/>
              </w:rPr>
            </w:pPr>
            <w:r w:rsidRPr="00AD067E">
              <w:rPr>
                <w:rFonts w:ascii="Cambria" w:hAnsi="Cambria"/>
                <w:sz w:val="16"/>
                <w:szCs w:val="16"/>
              </w:rPr>
              <w:t>Categories that define a list of NMR spectrometer experiments.</w:t>
            </w:r>
          </w:p>
        </w:tc>
      </w:tr>
      <w:tr w:rsidR="004758FF" w:rsidRPr="00AD067E" w14:paraId="785EA172" w14:textId="77777777" w:rsidTr="002B120E">
        <w:trPr>
          <w:trHeight w:val="300"/>
        </w:trPr>
        <w:tc>
          <w:tcPr>
            <w:tcW w:w="1908" w:type="dxa"/>
            <w:shd w:val="clear" w:color="auto" w:fill="auto"/>
            <w:noWrap/>
          </w:tcPr>
          <w:p w14:paraId="4EBE2FAB" w14:textId="77777777" w:rsidR="004758FF" w:rsidRPr="00A73014" w:rsidRDefault="004758FF" w:rsidP="002B120E">
            <w:pPr>
              <w:rPr>
                <w:rFonts w:ascii="Cambria" w:hAnsi="Cambria"/>
                <w:sz w:val="16"/>
                <w:szCs w:val="16"/>
              </w:rPr>
            </w:pPr>
          </w:p>
        </w:tc>
        <w:tc>
          <w:tcPr>
            <w:tcW w:w="2520" w:type="dxa"/>
            <w:shd w:val="clear" w:color="auto" w:fill="auto"/>
            <w:noWrap/>
            <w:vAlign w:val="bottom"/>
          </w:tcPr>
          <w:p w14:paraId="71377FB2" w14:textId="77777777" w:rsidR="004758FF" w:rsidRPr="00A73014" w:rsidRDefault="004758FF" w:rsidP="002B120E">
            <w:pPr>
              <w:rPr>
                <w:rFonts w:ascii="Cambria" w:hAnsi="Cambria"/>
                <w:sz w:val="16"/>
                <w:szCs w:val="16"/>
              </w:rPr>
            </w:pPr>
            <w:r w:rsidRPr="00AD067E">
              <w:rPr>
                <w:rFonts w:ascii="Cambria" w:hAnsi="Cambria"/>
                <w:sz w:val="16"/>
                <w:szCs w:val="16"/>
              </w:rPr>
              <w:t>NMR_spectrometer_expt</w:t>
            </w:r>
          </w:p>
        </w:tc>
        <w:tc>
          <w:tcPr>
            <w:tcW w:w="5937" w:type="dxa"/>
            <w:shd w:val="clear" w:color="auto" w:fill="auto"/>
            <w:noWrap/>
            <w:vAlign w:val="bottom"/>
          </w:tcPr>
          <w:p w14:paraId="792AC1ED" w14:textId="77777777" w:rsidR="004758FF" w:rsidRPr="00A73014" w:rsidRDefault="004758FF" w:rsidP="002B120E">
            <w:pPr>
              <w:rPr>
                <w:rFonts w:ascii="Cambria" w:hAnsi="Cambria"/>
                <w:sz w:val="16"/>
                <w:szCs w:val="16"/>
              </w:rPr>
            </w:pPr>
            <w:r w:rsidRPr="00AD067E">
              <w:rPr>
                <w:rFonts w:ascii="Cambria" w:hAnsi="Cambria"/>
                <w:sz w:val="16"/>
                <w:szCs w:val="16"/>
              </w:rPr>
              <w:t>Categories that describe an NMR spectrometer experiment in detail.</w:t>
            </w:r>
          </w:p>
        </w:tc>
      </w:tr>
      <w:tr w:rsidR="004758FF" w:rsidRPr="00AD067E" w14:paraId="7F706264" w14:textId="77777777" w:rsidTr="002B120E">
        <w:trPr>
          <w:trHeight w:val="300"/>
        </w:trPr>
        <w:tc>
          <w:tcPr>
            <w:tcW w:w="1908" w:type="dxa"/>
            <w:shd w:val="clear" w:color="auto" w:fill="auto"/>
            <w:noWrap/>
          </w:tcPr>
          <w:p w14:paraId="61649876" w14:textId="77777777" w:rsidR="004758FF" w:rsidRPr="00A73014" w:rsidRDefault="004758FF" w:rsidP="002B120E">
            <w:pPr>
              <w:rPr>
                <w:rFonts w:ascii="Cambria" w:hAnsi="Cambria"/>
                <w:sz w:val="16"/>
                <w:szCs w:val="16"/>
              </w:rPr>
            </w:pPr>
          </w:p>
        </w:tc>
        <w:tc>
          <w:tcPr>
            <w:tcW w:w="2520" w:type="dxa"/>
            <w:shd w:val="clear" w:color="auto" w:fill="auto"/>
            <w:noWrap/>
            <w:vAlign w:val="bottom"/>
          </w:tcPr>
          <w:p w14:paraId="6B39BF0E" w14:textId="77777777" w:rsidR="004758FF" w:rsidRPr="00A73014" w:rsidRDefault="004758FF" w:rsidP="002B120E">
            <w:pPr>
              <w:rPr>
                <w:rFonts w:ascii="Cambria" w:hAnsi="Cambria"/>
                <w:sz w:val="16"/>
                <w:szCs w:val="16"/>
              </w:rPr>
            </w:pPr>
            <w:r w:rsidRPr="00AD067E">
              <w:rPr>
                <w:rFonts w:ascii="Cambria" w:hAnsi="Cambria"/>
                <w:sz w:val="16"/>
                <w:szCs w:val="16"/>
              </w:rPr>
              <w:t>NMR_spectral_processing</w:t>
            </w:r>
          </w:p>
        </w:tc>
        <w:tc>
          <w:tcPr>
            <w:tcW w:w="5937" w:type="dxa"/>
            <w:shd w:val="clear" w:color="auto" w:fill="auto"/>
            <w:noWrap/>
            <w:vAlign w:val="bottom"/>
          </w:tcPr>
          <w:p w14:paraId="21637446" w14:textId="77777777" w:rsidR="004758FF" w:rsidRPr="00A73014" w:rsidRDefault="004758FF" w:rsidP="002B120E">
            <w:pPr>
              <w:rPr>
                <w:rFonts w:ascii="Cambria" w:hAnsi="Cambria"/>
                <w:sz w:val="16"/>
                <w:szCs w:val="16"/>
              </w:rPr>
            </w:pPr>
            <w:r w:rsidRPr="00AD067E">
              <w:rPr>
                <w:rFonts w:ascii="Cambria" w:hAnsi="Cambria"/>
                <w:sz w:val="16"/>
                <w:szCs w:val="16"/>
              </w:rPr>
              <w:t>Categories that describe how the data from an NMR spectrometer experiment has been processed.</w:t>
            </w:r>
          </w:p>
        </w:tc>
      </w:tr>
      <w:tr w:rsidR="004758FF" w:rsidRPr="00AD067E" w14:paraId="33D73A4E" w14:textId="77777777" w:rsidTr="002B120E">
        <w:trPr>
          <w:trHeight w:val="300"/>
        </w:trPr>
        <w:tc>
          <w:tcPr>
            <w:tcW w:w="1908" w:type="dxa"/>
            <w:shd w:val="clear" w:color="auto" w:fill="auto"/>
            <w:noWrap/>
          </w:tcPr>
          <w:p w14:paraId="157B82AD" w14:textId="77777777" w:rsidR="004758FF" w:rsidRPr="00A73014" w:rsidRDefault="004758FF" w:rsidP="002B120E">
            <w:pPr>
              <w:rPr>
                <w:rFonts w:ascii="Cambria" w:hAnsi="Cambria"/>
                <w:sz w:val="16"/>
                <w:szCs w:val="16"/>
              </w:rPr>
            </w:pPr>
          </w:p>
        </w:tc>
        <w:tc>
          <w:tcPr>
            <w:tcW w:w="2520" w:type="dxa"/>
            <w:shd w:val="clear" w:color="auto" w:fill="auto"/>
            <w:noWrap/>
            <w:vAlign w:val="bottom"/>
          </w:tcPr>
          <w:p w14:paraId="3E50F380" w14:textId="77777777" w:rsidR="004758FF" w:rsidRPr="00A73014" w:rsidRDefault="004758FF" w:rsidP="002B120E">
            <w:pPr>
              <w:rPr>
                <w:rFonts w:ascii="Cambria" w:hAnsi="Cambria"/>
                <w:sz w:val="16"/>
                <w:szCs w:val="16"/>
              </w:rPr>
            </w:pPr>
            <w:r>
              <w:rPr>
                <w:rFonts w:ascii="Cambria" w:hAnsi="Cambria"/>
                <w:sz w:val="16"/>
                <w:szCs w:val="16"/>
              </w:rPr>
              <w:t>E</w:t>
            </w:r>
            <w:r w:rsidRPr="00AD067E">
              <w:rPr>
                <w:rFonts w:ascii="Cambria" w:hAnsi="Cambria"/>
                <w:sz w:val="16"/>
                <w:szCs w:val="16"/>
              </w:rPr>
              <w:t>xperiment_list</w:t>
            </w:r>
          </w:p>
        </w:tc>
        <w:tc>
          <w:tcPr>
            <w:tcW w:w="5937" w:type="dxa"/>
            <w:shd w:val="clear" w:color="auto" w:fill="auto"/>
            <w:noWrap/>
            <w:vAlign w:val="bottom"/>
          </w:tcPr>
          <w:p w14:paraId="429A485F" w14:textId="77777777" w:rsidR="004758FF" w:rsidRPr="00A73014" w:rsidRDefault="004758FF" w:rsidP="002B120E">
            <w:pPr>
              <w:rPr>
                <w:rFonts w:ascii="Cambria" w:hAnsi="Cambria"/>
                <w:sz w:val="16"/>
                <w:szCs w:val="16"/>
              </w:rPr>
            </w:pPr>
            <w:r w:rsidRPr="00AD067E">
              <w:rPr>
                <w:rFonts w:ascii="Cambria" w:hAnsi="Cambria"/>
                <w:sz w:val="16"/>
                <w:szCs w:val="16"/>
              </w:rPr>
              <w:t>Categories that describe a list of experiments.</w:t>
            </w:r>
          </w:p>
        </w:tc>
      </w:tr>
      <w:tr w:rsidR="004758FF" w:rsidRPr="00AD067E" w14:paraId="0F76FE67" w14:textId="77777777" w:rsidTr="002B120E">
        <w:trPr>
          <w:trHeight w:val="300"/>
        </w:trPr>
        <w:tc>
          <w:tcPr>
            <w:tcW w:w="1908" w:type="dxa"/>
            <w:shd w:val="clear" w:color="auto" w:fill="auto"/>
            <w:noWrap/>
          </w:tcPr>
          <w:p w14:paraId="62E49B59" w14:textId="77777777" w:rsidR="004758FF" w:rsidRPr="00A73014" w:rsidRDefault="004758FF" w:rsidP="002B120E">
            <w:pPr>
              <w:rPr>
                <w:rFonts w:ascii="Cambria" w:hAnsi="Cambria"/>
                <w:sz w:val="16"/>
                <w:szCs w:val="16"/>
              </w:rPr>
            </w:pPr>
          </w:p>
        </w:tc>
        <w:tc>
          <w:tcPr>
            <w:tcW w:w="2520" w:type="dxa"/>
            <w:shd w:val="clear" w:color="auto" w:fill="auto"/>
            <w:noWrap/>
            <w:vAlign w:val="bottom"/>
          </w:tcPr>
          <w:p w14:paraId="77289D70" w14:textId="77777777" w:rsidR="004758FF" w:rsidRPr="00A73014" w:rsidRDefault="004758FF" w:rsidP="002B120E">
            <w:pPr>
              <w:rPr>
                <w:rFonts w:ascii="Cambria" w:hAnsi="Cambria"/>
                <w:sz w:val="16"/>
                <w:szCs w:val="16"/>
              </w:rPr>
            </w:pPr>
            <w:r w:rsidRPr="00AD067E">
              <w:rPr>
                <w:rFonts w:ascii="Cambria" w:hAnsi="Cambria"/>
                <w:sz w:val="16"/>
                <w:szCs w:val="16"/>
              </w:rPr>
              <w:t>MS_expt</w:t>
            </w:r>
          </w:p>
        </w:tc>
        <w:tc>
          <w:tcPr>
            <w:tcW w:w="5937" w:type="dxa"/>
            <w:shd w:val="clear" w:color="auto" w:fill="auto"/>
            <w:noWrap/>
            <w:vAlign w:val="bottom"/>
          </w:tcPr>
          <w:p w14:paraId="6C2CD868" w14:textId="77777777" w:rsidR="004758FF" w:rsidRPr="00A73014" w:rsidRDefault="004758FF" w:rsidP="002B120E">
            <w:pPr>
              <w:rPr>
                <w:rFonts w:ascii="Cambria" w:hAnsi="Cambria"/>
                <w:sz w:val="16"/>
                <w:szCs w:val="16"/>
              </w:rPr>
            </w:pPr>
            <w:r w:rsidRPr="00AD067E">
              <w:rPr>
                <w:rFonts w:ascii="Cambria" w:hAnsi="Cambria"/>
                <w:sz w:val="16"/>
                <w:szCs w:val="16"/>
              </w:rPr>
              <w:t>Categories that describe a mass spectroscopy experiment.</w:t>
            </w:r>
          </w:p>
        </w:tc>
      </w:tr>
      <w:tr w:rsidR="004758FF" w:rsidRPr="00AD067E" w14:paraId="254470E3" w14:textId="77777777" w:rsidTr="002B120E">
        <w:trPr>
          <w:trHeight w:val="300"/>
        </w:trPr>
        <w:tc>
          <w:tcPr>
            <w:tcW w:w="1908" w:type="dxa"/>
            <w:shd w:val="clear" w:color="auto" w:fill="auto"/>
            <w:noWrap/>
          </w:tcPr>
          <w:p w14:paraId="630A6931" w14:textId="77777777" w:rsidR="004758FF" w:rsidRPr="00A73014" w:rsidRDefault="004758FF" w:rsidP="002B120E">
            <w:pPr>
              <w:rPr>
                <w:rFonts w:ascii="Cambria" w:hAnsi="Cambria"/>
                <w:sz w:val="16"/>
                <w:szCs w:val="16"/>
              </w:rPr>
            </w:pPr>
          </w:p>
        </w:tc>
        <w:tc>
          <w:tcPr>
            <w:tcW w:w="2520" w:type="dxa"/>
            <w:shd w:val="clear" w:color="auto" w:fill="auto"/>
            <w:noWrap/>
            <w:vAlign w:val="bottom"/>
          </w:tcPr>
          <w:p w14:paraId="21726A59" w14:textId="77777777" w:rsidR="004758FF" w:rsidRPr="00A73014" w:rsidRDefault="004758FF" w:rsidP="002B120E">
            <w:pPr>
              <w:rPr>
                <w:rFonts w:ascii="Cambria" w:hAnsi="Cambria"/>
                <w:sz w:val="16"/>
                <w:szCs w:val="16"/>
              </w:rPr>
            </w:pPr>
            <w:r w:rsidRPr="00AD067E">
              <w:rPr>
                <w:rFonts w:ascii="Cambria" w:hAnsi="Cambria"/>
                <w:sz w:val="16"/>
                <w:szCs w:val="16"/>
              </w:rPr>
              <w:t>FRET_expt</w:t>
            </w:r>
          </w:p>
        </w:tc>
        <w:tc>
          <w:tcPr>
            <w:tcW w:w="5937" w:type="dxa"/>
            <w:shd w:val="clear" w:color="auto" w:fill="auto"/>
            <w:noWrap/>
            <w:vAlign w:val="bottom"/>
          </w:tcPr>
          <w:p w14:paraId="3D66A13D" w14:textId="77777777" w:rsidR="004758FF" w:rsidRPr="00A73014" w:rsidRDefault="004758FF" w:rsidP="002B120E">
            <w:pPr>
              <w:rPr>
                <w:rFonts w:ascii="Cambria" w:hAnsi="Cambria"/>
                <w:sz w:val="16"/>
                <w:szCs w:val="16"/>
              </w:rPr>
            </w:pPr>
            <w:r w:rsidRPr="00AD067E">
              <w:rPr>
                <w:rFonts w:ascii="Cambria" w:hAnsi="Cambria"/>
                <w:sz w:val="16"/>
                <w:szCs w:val="16"/>
              </w:rPr>
              <w:t>Categories that describe a fluorescence experiment.</w:t>
            </w:r>
          </w:p>
        </w:tc>
      </w:tr>
      <w:tr w:rsidR="004758FF" w:rsidRPr="00AD067E" w14:paraId="7BE826E1" w14:textId="77777777" w:rsidTr="002B120E">
        <w:trPr>
          <w:trHeight w:val="300"/>
        </w:trPr>
        <w:tc>
          <w:tcPr>
            <w:tcW w:w="1908" w:type="dxa"/>
            <w:shd w:val="clear" w:color="auto" w:fill="auto"/>
            <w:noWrap/>
          </w:tcPr>
          <w:p w14:paraId="4DAB7221" w14:textId="77777777" w:rsidR="004758FF" w:rsidRPr="00A73014" w:rsidRDefault="004758FF" w:rsidP="002B120E">
            <w:pPr>
              <w:rPr>
                <w:rFonts w:ascii="Cambria" w:hAnsi="Cambria"/>
                <w:sz w:val="16"/>
                <w:szCs w:val="16"/>
              </w:rPr>
            </w:pPr>
          </w:p>
        </w:tc>
        <w:tc>
          <w:tcPr>
            <w:tcW w:w="2520" w:type="dxa"/>
            <w:shd w:val="clear" w:color="auto" w:fill="auto"/>
            <w:noWrap/>
            <w:vAlign w:val="bottom"/>
          </w:tcPr>
          <w:p w14:paraId="454648A2" w14:textId="77777777" w:rsidR="004758FF" w:rsidRPr="00A73014" w:rsidRDefault="004758FF" w:rsidP="002B120E">
            <w:pPr>
              <w:rPr>
                <w:rFonts w:ascii="Cambria" w:hAnsi="Cambria"/>
                <w:sz w:val="16"/>
                <w:szCs w:val="16"/>
              </w:rPr>
            </w:pPr>
            <w:r w:rsidRPr="00AD067E">
              <w:rPr>
                <w:rFonts w:ascii="Cambria" w:hAnsi="Cambria"/>
                <w:sz w:val="16"/>
                <w:szCs w:val="16"/>
              </w:rPr>
              <w:t>EMR_expt</w:t>
            </w:r>
          </w:p>
        </w:tc>
        <w:tc>
          <w:tcPr>
            <w:tcW w:w="5937" w:type="dxa"/>
            <w:shd w:val="clear" w:color="auto" w:fill="auto"/>
            <w:noWrap/>
            <w:vAlign w:val="bottom"/>
          </w:tcPr>
          <w:p w14:paraId="345D573A" w14:textId="77777777" w:rsidR="004758FF" w:rsidRPr="00A73014" w:rsidRDefault="004758FF" w:rsidP="002B120E">
            <w:pPr>
              <w:rPr>
                <w:rFonts w:ascii="Cambria" w:hAnsi="Cambria"/>
                <w:sz w:val="16"/>
                <w:szCs w:val="16"/>
              </w:rPr>
            </w:pPr>
            <w:r w:rsidRPr="00AD067E">
              <w:rPr>
                <w:rFonts w:ascii="Cambria" w:hAnsi="Cambria"/>
                <w:sz w:val="16"/>
                <w:szCs w:val="16"/>
              </w:rPr>
              <w:t>Categories that describe an electron magnetic resonance experiment.</w:t>
            </w:r>
          </w:p>
        </w:tc>
      </w:tr>
      <w:tr w:rsidR="004758FF" w:rsidRPr="00AD067E" w14:paraId="7E2D5AC1" w14:textId="77777777" w:rsidTr="002B120E">
        <w:trPr>
          <w:trHeight w:val="300"/>
        </w:trPr>
        <w:tc>
          <w:tcPr>
            <w:tcW w:w="1908" w:type="dxa"/>
            <w:shd w:val="clear" w:color="auto" w:fill="auto"/>
            <w:noWrap/>
          </w:tcPr>
          <w:p w14:paraId="14288BA3" w14:textId="77777777" w:rsidR="004758FF" w:rsidRPr="00A73014" w:rsidRDefault="004758FF" w:rsidP="002B120E">
            <w:pPr>
              <w:rPr>
                <w:rFonts w:ascii="Cambria" w:hAnsi="Cambria"/>
                <w:sz w:val="16"/>
                <w:szCs w:val="16"/>
              </w:rPr>
            </w:pPr>
          </w:p>
        </w:tc>
        <w:tc>
          <w:tcPr>
            <w:tcW w:w="2520" w:type="dxa"/>
            <w:shd w:val="clear" w:color="auto" w:fill="auto"/>
            <w:noWrap/>
            <w:vAlign w:val="bottom"/>
          </w:tcPr>
          <w:p w14:paraId="7281B677" w14:textId="77777777" w:rsidR="004758FF" w:rsidRPr="00A73014" w:rsidRDefault="004758FF" w:rsidP="002B120E">
            <w:pPr>
              <w:rPr>
                <w:rFonts w:ascii="Cambria" w:hAnsi="Cambria"/>
                <w:sz w:val="16"/>
                <w:szCs w:val="16"/>
              </w:rPr>
            </w:pPr>
            <w:r w:rsidRPr="00AD067E">
              <w:rPr>
                <w:rFonts w:ascii="Cambria" w:hAnsi="Cambria"/>
                <w:sz w:val="16"/>
                <w:szCs w:val="16"/>
              </w:rPr>
              <w:t>SAXS_expt</w:t>
            </w:r>
          </w:p>
        </w:tc>
        <w:tc>
          <w:tcPr>
            <w:tcW w:w="5937" w:type="dxa"/>
            <w:shd w:val="clear" w:color="auto" w:fill="auto"/>
            <w:noWrap/>
            <w:vAlign w:val="bottom"/>
          </w:tcPr>
          <w:p w14:paraId="7541F3A8" w14:textId="77777777" w:rsidR="004758FF" w:rsidRPr="00A73014" w:rsidRDefault="004758FF" w:rsidP="002B120E">
            <w:pPr>
              <w:rPr>
                <w:rFonts w:ascii="Cambria" w:hAnsi="Cambria"/>
                <w:sz w:val="16"/>
                <w:szCs w:val="16"/>
              </w:rPr>
            </w:pPr>
            <w:r w:rsidRPr="00AD067E">
              <w:rPr>
                <w:rFonts w:ascii="Cambria" w:hAnsi="Cambria"/>
                <w:sz w:val="16"/>
                <w:szCs w:val="16"/>
              </w:rPr>
              <w:t>Categories that describe a small angle X-ray scattering experiment.</w:t>
            </w:r>
          </w:p>
        </w:tc>
      </w:tr>
      <w:tr w:rsidR="004758FF" w:rsidRPr="00AD067E" w14:paraId="56A90851" w14:textId="77777777" w:rsidTr="002B120E">
        <w:trPr>
          <w:trHeight w:val="300"/>
        </w:trPr>
        <w:tc>
          <w:tcPr>
            <w:tcW w:w="1908" w:type="dxa"/>
            <w:shd w:val="clear" w:color="auto" w:fill="auto"/>
            <w:noWrap/>
          </w:tcPr>
          <w:p w14:paraId="2CFF9F84" w14:textId="77777777" w:rsidR="004758FF" w:rsidRPr="00A73014" w:rsidRDefault="004758FF" w:rsidP="002B120E">
            <w:pPr>
              <w:rPr>
                <w:rFonts w:ascii="Cambria" w:hAnsi="Cambria"/>
                <w:sz w:val="16"/>
                <w:szCs w:val="16"/>
              </w:rPr>
            </w:pPr>
          </w:p>
        </w:tc>
        <w:tc>
          <w:tcPr>
            <w:tcW w:w="2520" w:type="dxa"/>
            <w:shd w:val="clear" w:color="auto" w:fill="auto"/>
            <w:noWrap/>
            <w:vAlign w:val="bottom"/>
          </w:tcPr>
          <w:p w14:paraId="6597591A" w14:textId="77777777" w:rsidR="004758FF" w:rsidRPr="00A73014" w:rsidRDefault="004758FF" w:rsidP="002B120E">
            <w:pPr>
              <w:rPr>
                <w:rFonts w:ascii="Cambria" w:hAnsi="Cambria"/>
                <w:sz w:val="16"/>
                <w:szCs w:val="16"/>
              </w:rPr>
            </w:pPr>
            <w:r w:rsidRPr="00AD067E">
              <w:rPr>
                <w:rFonts w:ascii="Cambria" w:hAnsi="Cambria"/>
                <w:sz w:val="16"/>
                <w:szCs w:val="16"/>
              </w:rPr>
              <w:t>computer</w:t>
            </w:r>
          </w:p>
        </w:tc>
        <w:tc>
          <w:tcPr>
            <w:tcW w:w="5937" w:type="dxa"/>
            <w:shd w:val="clear" w:color="auto" w:fill="auto"/>
            <w:noWrap/>
            <w:vAlign w:val="bottom"/>
          </w:tcPr>
          <w:p w14:paraId="7A422597" w14:textId="77777777" w:rsidR="004758FF" w:rsidRPr="00A73014" w:rsidRDefault="004758FF" w:rsidP="002B120E">
            <w:pPr>
              <w:rPr>
                <w:rFonts w:ascii="Cambria" w:hAnsi="Cambria"/>
                <w:sz w:val="16"/>
                <w:szCs w:val="16"/>
              </w:rPr>
            </w:pPr>
            <w:r w:rsidRPr="00AD067E">
              <w:rPr>
                <w:rFonts w:ascii="Cambria" w:hAnsi="Cambria"/>
                <w:sz w:val="16"/>
                <w:szCs w:val="16"/>
              </w:rPr>
              <w:t>Categories that describe a computer.</w:t>
            </w:r>
          </w:p>
        </w:tc>
      </w:tr>
      <w:tr w:rsidR="004758FF" w:rsidRPr="00AD067E" w14:paraId="3D9F0841" w14:textId="77777777" w:rsidTr="002B120E">
        <w:trPr>
          <w:trHeight w:val="300"/>
        </w:trPr>
        <w:tc>
          <w:tcPr>
            <w:tcW w:w="1908" w:type="dxa"/>
            <w:shd w:val="clear" w:color="auto" w:fill="auto"/>
            <w:noWrap/>
          </w:tcPr>
          <w:p w14:paraId="2DB0EC03" w14:textId="77777777" w:rsidR="004758FF" w:rsidRPr="00A73014" w:rsidRDefault="004758FF" w:rsidP="002B120E">
            <w:pPr>
              <w:rPr>
                <w:rFonts w:ascii="Cambria" w:hAnsi="Cambria"/>
                <w:sz w:val="16"/>
                <w:szCs w:val="16"/>
              </w:rPr>
            </w:pPr>
          </w:p>
        </w:tc>
        <w:tc>
          <w:tcPr>
            <w:tcW w:w="2520" w:type="dxa"/>
            <w:shd w:val="clear" w:color="auto" w:fill="auto"/>
            <w:noWrap/>
          </w:tcPr>
          <w:p w14:paraId="775AE7BC" w14:textId="77777777" w:rsidR="004758FF" w:rsidRPr="00A73014" w:rsidRDefault="004758FF" w:rsidP="002B120E">
            <w:pPr>
              <w:rPr>
                <w:rFonts w:ascii="Cambria" w:hAnsi="Cambria"/>
                <w:sz w:val="16"/>
                <w:szCs w:val="16"/>
              </w:rPr>
            </w:pPr>
          </w:p>
        </w:tc>
        <w:tc>
          <w:tcPr>
            <w:tcW w:w="5937" w:type="dxa"/>
            <w:shd w:val="clear" w:color="auto" w:fill="auto"/>
            <w:noWrap/>
          </w:tcPr>
          <w:p w14:paraId="7578FD6C" w14:textId="77777777" w:rsidR="004758FF" w:rsidRPr="00A73014" w:rsidRDefault="004758FF" w:rsidP="002B120E">
            <w:pPr>
              <w:rPr>
                <w:rFonts w:ascii="Cambria" w:hAnsi="Cambria"/>
                <w:sz w:val="16"/>
                <w:szCs w:val="16"/>
              </w:rPr>
            </w:pPr>
          </w:p>
        </w:tc>
      </w:tr>
      <w:tr w:rsidR="004758FF" w:rsidRPr="00AD067E" w14:paraId="23A2EAA3" w14:textId="77777777" w:rsidTr="002B120E">
        <w:trPr>
          <w:trHeight w:val="300"/>
        </w:trPr>
        <w:tc>
          <w:tcPr>
            <w:tcW w:w="1908" w:type="dxa"/>
            <w:shd w:val="clear" w:color="auto" w:fill="auto"/>
            <w:noWrap/>
          </w:tcPr>
          <w:p w14:paraId="190C6E5F" w14:textId="77777777" w:rsidR="004758FF" w:rsidRPr="00A73014" w:rsidRDefault="004758FF" w:rsidP="002B120E">
            <w:pPr>
              <w:rPr>
                <w:rFonts w:ascii="Cambria" w:hAnsi="Cambria"/>
                <w:sz w:val="16"/>
                <w:szCs w:val="16"/>
              </w:rPr>
            </w:pPr>
            <w:proofErr w:type="spellStart"/>
            <w:r w:rsidRPr="00EE4B0B">
              <w:rPr>
                <w:rFonts w:ascii="Cambria" w:hAnsi="Cambria"/>
                <w:sz w:val="16"/>
                <w:szCs w:val="16"/>
              </w:rPr>
              <w:t>NMR_parameters</w:t>
            </w:r>
            <w:proofErr w:type="spellEnd"/>
          </w:p>
        </w:tc>
        <w:tc>
          <w:tcPr>
            <w:tcW w:w="2520" w:type="dxa"/>
            <w:shd w:val="clear" w:color="auto" w:fill="auto"/>
            <w:noWrap/>
          </w:tcPr>
          <w:p w14:paraId="0CF2F44D" w14:textId="77777777" w:rsidR="004758FF" w:rsidRPr="00A73014" w:rsidRDefault="004758FF" w:rsidP="002B120E">
            <w:pPr>
              <w:rPr>
                <w:rFonts w:ascii="Cambria" w:hAnsi="Cambria"/>
                <w:sz w:val="16"/>
                <w:szCs w:val="16"/>
              </w:rPr>
            </w:pPr>
          </w:p>
        </w:tc>
        <w:tc>
          <w:tcPr>
            <w:tcW w:w="5937" w:type="dxa"/>
            <w:shd w:val="clear" w:color="auto" w:fill="auto"/>
            <w:noWrap/>
          </w:tcPr>
          <w:p w14:paraId="5F92F3E1" w14:textId="77777777" w:rsidR="004758FF" w:rsidRPr="00A73014" w:rsidRDefault="004758FF" w:rsidP="002B120E">
            <w:pPr>
              <w:rPr>
                <w:rFonts w:ascii="Cambria" w:hAnsi="Cambria"/>
                <w:sz w:val="16"/>
                <w:szCs w:val="16"/>
              </w:rPr>
            </w:pPr>
            <w:r w:rsidRPr="00EE4B0B">
              <w:rPr>
                <w:rFonts w:ascii="Cambria" w:hAnsi="Cambria"/>
                <w:sz w:val="16"/>
                <w:szCs w:val="16"/>
              </w:rPr>
              <w:t xml:space="preserve">The </w:t>
            </w:r>
            <w:proofErr w:type="spellStart"/>
            <w:r w:rsidRPr="00EE4B0B">
              <w:rPr>
                <w:rFonts w:ascii="Cambria" w:hAnsi="Cambria"/>
                <w:sz w:val="16"/>
                <w:szCs w:val="16"/>
              </w:rPr>
              <w:t>NMR_paramet</w:t>
            </w:r>
            <w:r>
              <w:rPr>
                <w:rFonts w:ascii="Cambria" w:hAnsi="Cambria"/>
                <w:sz w:val="16"/>
                <w:szCs w:val="16"/>
              </w:rPr>
              <w:t>ers</w:t>
            </w:r>
            <w:proofErr w:type="spellEnd"/>
            <w:r>
              <w:rPr>
                <w:rFonts w:ascii="Cambria" w:hAnsi="Cambria"/>
                <w:sz w:val="16"/>
                <w:szCs w:val="16"/>
              </w:rPr>
              <w:t xml:space="preserve"> super group contains the </w:t>
            </w:r>
            <w:r w:rsidRPr="00EE4B0B">
              <w:rPr>
                <w:rFonts w:ascii="Cambria" w:hAnsi="Cambria"/>
                <w:sz w:val="16"/>
                <w:szCs w:val="16"/>
              </w:rPr>
              <w:t>category gro</w:t>
            </w:r>
            <w:r>
              <w:rPr>
                <w:rFonts w:ascii="Cambria" w:hAnsi="Cambria"/>
                <w:sz w:val="16"/>
                <w:szCs w:val="16"/>
              </w:rPr>
              <w:t xml:space="preserve">ups used to model NMR spectral </w:t>
            </w:r>
            <w:r w:rsidRPr="00EE4B0B">
              <w:rPr>
                <w:rFonts w:ascii="Cambria" w:hAnsi="Cambria"/>
                <w:sz w:val="16"/>
                <w:szCs w:val="16"/>
              </w:rPr>
              <w:t>parameters or theoretically calculated parameters like chemical shifts and links to supporting information.</w:t>
            </w:r>
          </w:p>
        </w:tc>
      </w:tr>
      <w:tr w:rsidR="004758FF" w:rsidRPr="00AD067E" w14:paraId="37556B74" w14:textId="77777777" w:rsidTr="002B120E">
        <w:trPr>
          <w:trHeight w:val="300"/>
        </w:trPr>
        <w:tc>
          <w:tcPr>
            <w:tcW w:w="1908" w:type="dxa"/>
            <w:shd w:val="clear" w:color="auto" w:fill="auto"/>
            <w:noWrap/>
          </w:tcPr>
          <w:p w14:paraId="3C103845" w14:textId="77777777" w:rsidR="004758FF" w:rsidRPr="00A73014" w:rsidRDefault="004758FF" w:rsidP="002B120E">
            <w:pPr>
              <w:rPr>
                <w:rFonts w:ascii="Cambria" w:hAnsi="Cambria"/>
                <w:sz w:val="16"/>
                <w:szCs w:val="16"/>
              </w:rPr>
            </w:pPr>
          </w:p>
        </w:tc>
        <w:tc>
          <w:tcPr>
            <w:tcW w:w="2520" w:type="dxa"/>
            <w:shd w:val="clear" w:color="auto" w:fill="auto"/>
            <w:noWrap/>
            <w:vAlign w:val="bottom"/>
          </w:tcPr>
          <w:p w14:paraId="554B8CBA" w14:textId="77777777" w:rsidR="004758FF" w:rsidRPr="00A73014" w:rsidRDefault="004758FF" w:rsidP="002B120E">
            <w:pPr>
              <w:rPr>
                <w:rFonts w:ascii="Cambria" w:hAnsi="Cambria"/>
                <w:sz w:val="16"/>
                <w:szCs w:val="16"/>
              </w:rPr>
            </w:pPr>
            <w:r w:rsidRPr="00AD067E">
              <w:rPr>
                <w:rFonts w:ascii="Cambria" w:hAnsi="Cambria"/>
                <w:sz w:val="16"/>
                <w:szCs w:val="16"/>
              </w:rPr>
              <w:t>chem_shift_reference</w:t>
            </w:r>
          </w:p>
        </w:tc>
        <w:tc>
          <w:tcPr>
            <w:tcW w:w="5937" w:type="dxa"/>
            <w:shd w:val="clear" w:color="auto" w:fill="auto"/>
            <w:noWrap/>
            <w:vAlign w:val="bottom"/>
          </w:tcPr>
          <w:p w14:paraId="4E62975B" w14:textId="77777777" w:rsidR="004758FF" w:rsidRPr="00A73014" w:rsidRDefault="004758FF" w:rsidP="002B120E">
            <w:pPr>
              <w:rPr>
                <w:rFonts w:ascii="Cambria" w:hAnsi="Cambria"/>
                <w:sz w:val="16"/>
                <w:szCs w:val="16"/>
              </w:rPr>
            </w:pPr>
            <w:r w:rsidRPr="00AD067E">
              <w:rPr>
                <w:rFonts w:ascii="Cambria" w:hAnsi="Cambria"/>
                <w:sz w:val="16"/>
                <w:szCs w:val="16"/>
              </w:rPr>
              <w:t>Categories that capture information about the compounds and parameters used to reference NMR chemical shifts.</w:t>
            </w:r>
          </w:p>
        </w:tc>
      </w:tr>
      <w:tr w:rsidR="004758FF" w:rsidRPr="00AD067E" w14:paraId="651A2EC7" w14:textId="77777777" w:rsidTr="002B120E">
        <w:trPr>
          <w:trHeight w:val="300"/>
        </w:trPr>
        <w:tc>
          <w:tcPr>
            <w:tcW w:w="1908" w:type="dxa"/>
            <w:shd w:val="clear" w:color="auto" w:fill="auto"/>
            <w:noWrap/>
          </w:tcPr>
          <w:p w14:paraId="63082278" w14:textId="77777777" w:rsidR="004758FF" w:rsidRPr="00A73014" w:rsidRDefault="004758FF" w:rsidP="002B120E">
            <w:pPr>
              <w:rPr>
                <w:rFonts w:ascii="Cambria" w:hAnsi="Cambria"/>
                <w:sz w:val="16"/>
                <w:szCs w:val="16"/>
              </w:rPr>
            </w:pPr>
          </w:p>
        </w:tc>
        <w:tc>
          <w:tcPr>
            <w:tcW w:w="2520" w:type="dxa"/>
            <w:shd w:val="clear" w:color="auto" w:fill="auto"/>
            <w:noWrap/>
            <w:vAlign w:val="bottom"/>
          </w:tcPr>
          <w:p w14:paraId="4A1F53EC" w14:textId="77777777" w:rsidR="004758FF" w:rsidRPr="00A73014" w:rsidRDefault="004758FF" w:rsidP="002B120E">
            <w:pPr>
              <w:rPr>
                <w:rFonts w:ascii="Cambria" w:hAnsi="Cambria"/>
                <w:sz w:val="16"/>
                <w:szCs w:val="16"/>
              </w:rPr>
            </w:pPr>
            <w:proofErr w:type="spellStart"/>
            <w:r w:rsidRPr="00AD067E">
              <w:rPr>
                <w:rFonts w:ascii="Cambria" w:hAnsi="Cambria"/>
                <w:sz w:val="16"/>
                <w:szCs w:val="16"/>
              </w:rPr>
              <w:t>assigned_chemical_shifts</w:t>
            </w:r>
            <w:proofErr w:type="spellEnd"/>
          </w:p>
        </w:tc>
        <w:tc>
          <w:tcPr>
            <w:tcW w:w="5937" w:type="dxa"/>
            <w:shd w:val="clear" w:color="auto" w:fill="auto"/>
            <w:noWrap/>
            <w:vAlign w:val="bottom"/>
          </w:tcPr>
          <w:p w14:paraId="2EE36804" w14:textId="77777777" w:rsidR="004758FF" w:rsidRPr="00A73014" w:rsidRDefault="004758FF" w:rsidP="002B120E">
            <w:pPr>
              <w:rPr>
                <w:rFonts w:ascii="Cambria" w:hAnsi="Cambria"/>
                <w:sz w:val="16"/>
                <w:szCs w:val="16"/>
              </w:rPr>
            </w:pPr>
            <w:r w:rsidRPr="00AD067E">
              <w:rPr>
                <w:rFonts w:ascii="Cambria" w:hAnsi="Cambria"/>
                <w:sz w:val="16"/>
                <w:szCs w:val="16"/>
              </w:rPr>
              <w:t>Categories that capture assigned chemical shift values and links to the samples, sample conditions, NMR experiments, and other information about how the assigned chemical shifts were derived.</w:t>
            </w:r>
          </w:p>
        </w:tc>
      </w:tr>
      <w:tr w:rsidR="004758FF" w:rsidRPr="00AD067E" w14:paraId="7C8D654D" w14:textId="77777777" w:rsidTr="002B120E">
        <w:trPr>
          <w:trHeight w:val="300"/>
        </w:trPr>
        <w:tc>
          <w:tcPr>
            <w:tcW w:w="1908" w:type="dxa"/>
            <w:shd w:val="clear" w:color="auto" w:fill="auto"/>
            <w:noWrap/>
          </w:tcPr>
          <w:p w14:paraId="38817384" w14:textId="77777777" w:rsidR="004758FF" w:rsidRPr="00A73014" w:rsidRDefault="004758FF" w:rsidP="002B120E">
            <w:pPr>
              <w:rPr>
                <w:rFonts w:ascii="Cambria" w:hAnsi="Cambria"/>
                <w:sz w:val="16"/>
                <w:szCs w:val="16"/>
              </w:rPr>
            </w:pPr>
          </w:p>
        </w:tc>
        <w:tc>
          <w:tcPr>
            <w:tcW w:w="2520" w:type="dxa"/>
            <w:shd w:val="clear" w:color="auto" w:fill="auto"/>
            <w:noWrap/>
            <w:vAlign w:val="bottom"/>
          </w:tcPr>
          <w:p w14:paraId="59396605" w14:textId="77777777" w:rsidR="004758FF" w:rsidRPr="00A73014" w:rsidRDefault="004758FF" w:rsidP="002B120E">
            <w:pPr>
              <w:rPr>
                <w:rFonts w:ascii="Cambria" w:hAnsi="Cambria"/>
                <w:sz w:val="16"/>
                <w:szCs w:val="16"/>
              </w:rPr>
            </w:pPr>
            <w:proofErr w:type="spellStart"/>
            <w:r w:rsidRPr="00AD067E">
              <w:rPr>
                <w:rFonts w:ascii="Cambria" w:hAnsi="Cambria"/>
                <w:sz w:val="16"/>
                <w:szCs w:val="16"/>
              </w:rPr>
              <w:t>coupling_constants</w:t>
            </w:r>
            <w:proofErr w:type="spellEnd"/>
          </w:p>
        </w:tc>
        <w:tc>
          <w:tcPr>
            <w:tcW w:w="5937" w:type="dxa"/>
            <w:shd w:val="clear" w:color="auto" w:fill="auto"/>
            <w:noWrap/>
            <w:vAlign w:val="bottom"/>
          </w:tcPr>
          <w:p w14:paraId="0A0BAA35" w14:textId="77777777" w:rsidR="004758FF" w:rsidRPr="00A73014" w:rsidRDefault="004758FF" w:rsidP="002B120E">
            <w:pPr>
              <w:rPr>
                <w:rFonts w:ascii="Cambria" w:hAnsi="Cambria"/>
                <w:sz w:val="16"/>
                <w:szCs w:val="16"/>
              </w:rPr>
            </w:pPr>
            <w:r w:rsidRPr="00AD067E">
              <w:rPr>
                <w:rFonts w:ascii="Cambria" w:hAnsi="Cambria"/>
                <w:sz w:val="16"/>
                <w:szCs w:val="16"/>
              </w:rPr>
              <w:t>Categories that capture coupling constant values and links to the samples, sample conditions, NMR experiments, and other information about how the coupling constants were derived.</w:t>
            </w:r>
          </w:p>
        </w:tc>
      </w:tr>
      <w:tr w:rsidR="004758FF" w:rsidRPr="00AD067E" w14:paraId="6150D83E" w14:textId="77777777" w:rsidTr="002B120E">
        <w:trPr>
          <w:trHeight w:val="300"/>
        </w:trPr>
        <w:tc>
          <w:tcPr>
            <w:tcW w:w="1908" w:type="dxa"/>
            <w:shd w:val="clear" w:color="auto" w:fill="auto"/>
            <w:noWrap/>
          </w:tcPr>
          <w:p w14:paraId="57744810" w14:textId="77777777" w:rsidR="004758FF" w:rsidRPr="00A73014" w:rsidRDefault="004758FF" w:rsidP="002B120E">
            <w:pPr>
              <w:rPr>
                <w:rFonts w:ascii="Cambria" w:hAnsi="Cambria"/>
                <w:sz w:val="16"/>
                <w:szCs w:val="16"/>
              </w:rPr>
            </w:pPr>
          </w:p>
        </w:tc>
        <w:tc>
          <w:tcPr>
            <w:tcW w:w="2520" w:type="dxa"/>
            <w:shd w:val="clear" w:color="auto" w:fill="auto"/>
            <w:noWrap/>
            <w:vAlign w:val="bottom"/>
          </w:tcPr>
          <w:p w14:paraId="22FD68DA" w14:textId="77777777" w:rsidR="004758FF" w:rsidRPr="00A73014" w:rsidRDefault="004758FF" w:rsidP="002B120E">
            <w:pPr>
              <w:rPr>
                <w:rFonts w:ascii="Cambria" w:hAnsi="Cambria"/>
                <w:sz w:val="16"/>
                <w:szCs w:val="16"/>
              </w:rPr>
            </w:pPr>
            <w:proofErr w:type="spellStart"/>
            <w:r w:rsidRPr="00AD067E">
              <w:rPr>
                <w:rFonts w:ascii="Cambria" w:hAnsi="Cambria"/>
                <w:sz w:val="16"/>
                <w:szCs w:val="16"/>
              </w:rPr>
              <w:t>theoretical_coupling_constants</w:t>
            </w:r>
            <w:proofErr w:type="spellEnd"/>
          </w:p>
        </w:tc>
        <w:tc>
          <w:tcPr>
            <w:tcW w:w="5937" w:type="dxa"/>
            <w:shd w:val="clear" w:color="auto" w:fill="auto"/>
            <w:noWrap/>
            <w:vAlign w:val="bottom"/>
          </w:tcPr>
          <w:p w14:paraId="6EAC4145" w14:textId="77777777" w:rsidR="004758FF" w:rsidRPr="00A73014" w:rsidRDefault="004758FF" w:rsidP="002B120E">
            <w:pPr>
              <w:rPr>
                <w:rFonts w:ascii="Cambria" w:hAnsi="Cambria"/>
                <w:sz w:val="16"/>
                <w:szCs w:val="16"/>
              </w:rPr>
            </w:pPr>
            <w:r w:rsidRPr="00AD067E">
              <w:rPr>
                <w:rFonts w:ascii="Cambria" w:hAnsi="Cambria"/>
                <w:sz w:val="16"/>
                <w:szCs w:val="16"/>
              </w:rPr>
              <w:t>Categories that capture theoretical coupling constant values and links to the software, samples, sample conditions, NMR experiments, and other information about how the theoretical coupling constants were derived.</w:t>
            </w:r>
          </w:p>
        </w:tc>
      </w:tr>
      <w:tr w:rsidR="004758FF" w:rsidRPr="00AD067E" w14:paraId="1D252A3B" w14:textId="77777777" w:rsidTr="002B120E">
        <w:trPr>
          <w:trHeight w:val="300"/>
        </w:trPr>
        <w:tc>
          <w:tcPr>
            <w:tcW w:w="1908" w:type="dxa"/>
            <w:shd w:val="clear" w:color="auto" w:fill="auto"/>
            <w:noWrap/>
          </w:tcPr>
          <w:p w14:paraId="7584BD2E" w14:textId="77777777" w:rsidR="004758FF" w:rsidRPr="00A73014" w:rsidRDefault="004758FF" w:rsidP="002B120E">
            <w:pPr>
              <w:rPr>
                <w:rFonts w:ascii="Cambria" w:hAnsi="Cambria"/>
                <w:sz w:val="16"/>
                <w:szCs w:val="16"/>
              </w:rPr>
            </w:pPr>
          </w:p>
        </w:tc>
        <w:tc>
          <w:tcPr>
            <w:tcW w:w="2520" w:type="dxa"/>
            <w:shd w:val="clear" w:color="auto" w:fill="auto"/>
            <w:noWrap/>
            <w:vAlign w:val="bottom"/>
          </w:tcPr>
          <w:p w14:paraId="005A74D1" w14:textId="77777777" w:rsidR="004758FF" w:rsidRPr="00A73014" w:rsidRDefault="004758FF" w:rsidP="002B120E">
            <w:pPr>
              <w:rPr>
                <w:rFonts w:ascii="Cambria" w:hAnsi="Cambria"/>
                <w:sz w:val="16"/>
                <w:szCs w:val="16"/>
              </w:rPr>
            </w:pPr>
            <w:r w:rsidRPr="00AD067E">
              <w:rPr>
                <w:rFonts w:ascii="Cambria" w:hAnsi="Cambria"/>
                <w:sz w:val="16"/>
                <w:szCs w:val="16"/>
              </w:rPr>
              <w:t>spectral_peak_list</w:t>
            </w:r>
          </w:p>
        </w:tc>
        <w:tc>
          <w:tcPr>
            <w:tcW w:w="5937" w:type="dxa"/>
            <w:shd w:val="clear" w:color="auto" w:fill="auto"/>
            <w:noWrap/>
            <w:vAlign w:val="bottom"/>
          </w:tcPr>
          <w:p w14:paraId="29402701" w14:textId="77777777" w:rsidR="004758FF" w:rsidRPr="00A73014" w:rsidRDefault="004758FF" w:rsidP="002B120E">
            <w:pPr>
              <w:rPr>
                <w:rFonts w:ascii="Cambria" w:hAnsi="Cambria"/>
                <w:sz w:val="16"/>
                <w:szCs w:val="16"/>
              </w:rPr>
            </w:pPr>
            <w:r w:rsidRPr="00AD067E">
              <w:rPr>
                <w:rFonts w:ascii="Cambria" w:hAnsi="Cambria"/>
                <w:sz w:val="16"/>
                <w:szCs w:val="16"/>
              </w:rPr>
              <w:t>Categories that capture the properties of NMR spectral peaks, spectral parameters, and links to the NMR experiments and other information regarding the data.</w:t>
            </w:r>
          </w:p>
        </w:tc>
      </w:tr>
      <w:tr w:rsidR="004758FF" w:rsidRPr="00AD067E" w14:paraId="639FB749" w14:textId="77777777" w:rsidTr="002B120E">
        <w:trPr>
          <w:trHeight w:val="300"/>
        </w:trPr>
        <w:tc>
          <w:tcPr>
            <w:tcW w:w="1908" w:type="dxa"/>
            <w:shd w:val="clear" w:color="auto" w:fill="auto"/>
            <w:noWrap/>
          </w:tcPr>
          <w:p w14:paraId="35D1EBA2" w14:textId="77777777" w:rsidR="004758FF" w:rsidRPr="00A73014" w:rsidRDefault="004758FF" w:rsidP="002B120E">
            <w:pPr>
              <w:rPr>
                <w:rFonts w:ascii="Cambria" w:hAnsi="Cambria"/>
                <w:sz w:val="16"/>
                <w:szCs w:val="16"/>
              </w:rPr>
            </w:pPr>
          </w:p>
        </w:tc>
        <w:tc>
          <w:tcPr>
            <w:tcW w:w="2520" w:type="dxa"/>
            <w:shd w:val="clear" w:color="auto" w:fill="auto"/>
            <w:noWrap/>
            <w:vAlign w:val="bottom"/>
          </w:tcPr>
          <w:p w14:paraId="5149634B" w14:textId="77777777" w:rsidR="004758FF" w:rsidRPr="00A73014" w:rsidRDefault="004758FF" w:rsidP="002B120E">
            <w:pPr>
              <w:rPr>
                <w:rFonts w:ascii="Cambria" w:hAnsi="Cambria"/>
                <w:sz w:val="16"/>
                <w:szCs w:val="16"/>
              </w:rPr>
            </w:pPr>
            <w:proofErr w:type="spellStart"/>
            <w:r w:rsidRPr="00AD067E">
              <w:rPr>
                <w:rFonts w:ascii="Cambria" w:hAnsi="Cambria"/>
                <w:sz w:val="16"/>
                <w:szCs w:val="16"/>
              </w:rPr>
              <w:t>resonance_linker</w:t>
            </w:r>
            <w:proofErr w:type="spellEnd"/>
          </w:p>
        </w:tc>
        <w:tc>
          <w:tcPr>
            <w:tcW w:w="5937" w:type="dxa"/>
            <w:shd w:val="clear" w:color="auto" w:fill="auto"/>
            <w:noWrap/>
            <w:vAlign w:val="bottom"/>
          </w:tcPr>
          <w:p w14:paraId="07730BFE" w14:textId="77777777" w:rsidR="004758FF" w:rsidRPr="00A73014" w:rsidRDefault="004758FF" w:rsidP="002B120E">
            <w:pPr>
              <w:rPr>
                <w:rFonts w:ascii="Cambria" w:hAnsi="Cambria"/>
                <w:sz w:val="16"/>
                <w:szCs w:val="16"/>
              </w:rPr>
            </w:pPr>
            <w:r w:rsidRPr="00AD067E">
              <w:rPr>
                <w:rFonts w:ascii="Cambria" w:hAnsi="Cambria"/>
                <w:sz w:val="16"/>
                <w:szCs w:val="16"/>
              </w:rPr>
              <w:t>Categories that describe the linking of resonances to chemical spin systems and experimental results.</w:t>
            </w:r>
          </w:p>
        </w:tc>
      </w:tr>
      <w:tr w:rsidR="004758FF" w:rsidRPr="00AD067E" w14:paraId="7EFCE17D" w14:textId="77777777" w:rsidTr="002B120E">
        <w:trPr>
          <w:trHeight w:val="300"/>
        </w:trPr>
        <w:tc>
          <w:tcPr>
            <w:tcW w:w="1908" w:type="dxa"/>
            <w:shd w:val="clear" w:color="auto" w:fill="auto"/>
            <w:noWrap/>
          </w:tcPr>
          <w:p w14:paraId="01474536" w14:textId="77777777" w:rsidR="004758FF" w:rsidRPr="00A73014" w:rsidRDefault="004758FF" w:rsidP="002B120E">
            <w:pPr>
              <w:rPr>
                <w:rFonts w:ascii="Cambria" w:hAnsi="Cambria"/>
                <w:sz w:val="16"/>
                <w:szCs w:val="16"/>
              </w:rPr>
            </w:pPr>
          </w:p>
        </w:tc>
        <w:tc>
          <w:tcPr>
            <w:tcW w:w="2520" w:type="dxa"/>
            <w:shd w:val="clear" w:color="auto" w:fill="auto"/>
            <w:noWrap/>
            <w:vAlign w:val="bottom"/>
          </w:tcPr>
          <w:p w14:paraId="2636EC5B" w14:textId="77777777" w:rsidR="004758FF" w:rsidRPr="00A73014" w:rsidRDefault="004758FF" w:rsidP="002B120E">
            <w:pPr>
              <w:rPr>
                <w:rFonts w:ascii="Cambria" w:hAnsi="Cambria"/>
                <w:sz w:val="16"/>
                <w:szCs w:val="16"/>
              </w:rPr>
            </w:pPr>
            <w:proofErr w:type="spellStart"/>
            <w:r w:rsidRPr="00AD067E">
              <w:rPr>
                <w:rFonts w:ascii="Cambria" w:hAnsi="Cambria"/>
                <w:sz w:val="16"/>
                <w:szCs w:val="16"/>
              </w:rPr>
              <w:t>chem_shift_isotope_effect</w:t>
            </w:r>
            <w:proofErr w:type="spellEnd"/>
          </w:p>
        </w:tc>
        <w:tc>
          <w:tcPr>
            <w:tcW w:w="5937" w:type="dxa"/>
            <w:shd w:val="clear" w:color="auto" w:fill="auto"/>
            <w:noWrap/>
            <w:vAlign w:val="bottom"/>
          </w:tcPr>
          <w:p w14:paraId="24161A54" w14:textId="77777777" w:rsidR="004758FF" w:rsidRPr="00A73014" w:rsidRDefault="004758FF" w:rsidP="002B120E">
            <w:pPr>
              <w:rPr>
                <w:rFonts w:ascii="Cambria" w:hAnsi="Cambria"/>
                <w:sz w:val="16"/>
                <w:szCs w:val="16"/>
              </w:rPr>
            </w:pPr>
            <w:r w:rsidRPr="00AD067E">
              <w:rPr>
                <w:rFonts w:ascii="Cambria" w:hAnsi="Cambria"/>
                <w:sz w:val="16"/>
                <w:szCs w:val="16"/>
              </w:rPr>
              <w:t>Categories that capture chemical shift isotope effect values and links to the samples, sample conditions, NMR experiments, and other information about how the values were derived.</w:t>
            </w:r>
          </w:p>
        </w:tc>
      </w:tr>
      <w:tr w:rsidR="004758FF" w:rsidRPr="00AD067E" w14:paraId="65EBAA3B" w14:textId="77777777" w:rsidTr="002B120E">
        <w:trPr>
          <w:trHeight w:val="300"/>
        </w:trPr>
        <w:tc>
          <w:tcPr>
            <w:tcW w:w="1908" w:type="dxa"/>
            <w:shd w:val="clear" w:color="auto" w:fill="auto"/>
            <w:noWrap/>
          </w:tcPr>
          <w:p w14:paraId="46638038" w14:textId="77777777" w:rsidR="004758FF" w:rsidRPr="00A73014" w:rsidRDefault="004758FF" w:rsidP="002B120E">
            <w:pPr>
              <w:rPr>
                <w:rFonts w:ascii="Cambria" w:hAnsi="Cambria"/>
                <w:sz w:val="16"/>
                <w:szCs w:val="16"/>
              </w:rPr>
            </w:pPr>
          </w:p>
        </w:tc>
        <w:tc>
          <w:tcPr>
            <w:tcW w:w="2520" w:type="dxa"/>
            <w:shd w:val="clear" w:color="auto" w:fill="auto"/>
            <w:noWrap/>
            <w:vAlign w:val="bottom"/>
          </w:tcPr>
          <w:p w14:paraId="723AB3B1" w14:textId="77777777" w:rsidR="004758FF" w:rsidRPr="00A73014" w:rsidRDefault="004758FF" w:rsidP="002B120E">
            <w:pPr>
              <w:rPr>
                <w:rFonts w:ascii="Cambria" w:hAnsi="Cambria"/>
                <w:sz w:val="16"/>
                <w:szCs w:val="16"/>
              </w:rPr>
            </w:pPr>
            <w:proofErr w:type="spellStart"/>
            <w:r>
              <w:rPr>
                <w:rFonts w:ascii="Cambria" w:hAnsi="Cambria"/>
                <w:sz w:val="16"/>
                <w:szCs w:val="16"/>
              </w:rPr>
              <w:t>chem_shift_perturbation</w:t>
            </w:r>
            <w:proofErr w:type="spellEnd"/>
          </w:p>
        </w:tc>
        <w:tc>
          <w:tcPr>
            <w:tcW w:w="5937" w:type="dxa"/>
            <w:shd w:val="clear" w:color="auto" w:fill="auto"/>
            <w:noWrap/>
            <w:vAlign w:val="bottom"/>
          </w:tcPr>
          <w:p w14:paraId="510C74DA" w14:textId="77777777" w:rsidR="004758FF" w:rsidRPr="00A73014" w:rsidRDefault="004758FF" w:rsidP="002B120E">
            <w:pPr>
              <w:rPr>
                <w:rFonts w:ascii="Cambria" w:hAnsi="Cambria"/>
                <w:sz w:val="16"/>
                <w:szCs w:val="16"/>
              </w:rPr>
            </w:pPr>
            <w:r w:rsidRPr="00AD067E">
              <w:rPr>
                <w:rFonts w:ascii="Cambria" w:hAnsi="Cambria"/>
                <w:sz w:val="16"/>
                <w:szCs w:val="16"/>
              </w:rPr>
              <w:t>Categories that capture chemical shift deviations caused by molecular interactions and links to the samples, sample conditions, NMR experiments, and other information about how the deviation values were derived.</w:t>
            </w:r>
          </w:p>
        </w:tc>
      </w:tr>
      <w:tr w:rsidR="004758FF" w:rsidRPr="00AD067E" w14:paraId="0E6963F4" w14:textId="77777777" w:rsidTr="002B120E">
        <w:trPr>
          <w:trHeight w:val="300"/>
        </w:trPr>
        <w:tc>
          <w:tcPr>
            <w:tcW w:w="1908" w:type="dxa"/>
            <w:shd w:val="clear" w:color="auto" w:fill="auto"/>
            <w:noWrap/>
          </w:tcPr>
          <w:p w14:paraId="1CEE8DE0" w14:textId="77777777" w:rsidR="004758FF" w:rsidRPr="00A73014" w:rsidRDefault="004758FF" w:rsidP="002B120E">
            <w:pPr>
              <w:rPr>
                <w:rFonts w:ascii="Cambria" w:hAnsi="Cambria"/>
                <w:sz w:val="16"/>
                <w:szCs w:val="16"/>
              </w:rPr>
            </w:pPr>
          </w:p>
        </w:tc>
        <w:tc>
          <w:tcPr>
            <w:tcW w:w="2520" w:type="dxa"/>
            <w:shd w:val="clear" w:color="auto" w:fill="auto"/>
            <w:noWrap/>
            <w:vAlign w:val="bottom"/>
          </w:tcPr>
          <w:p w14:paraId="06C58832" w14:textId="77777777" w:rsidR="004758FF" w:rsidRPr="004758FF" w:rsidRDefault="004758FF" w:rsidP="002B120E">
            <w:pPr>
              <w:rPr>
                <w:rFonts w:ascii="Cambria" w:hAnsi="Cambria"/>
                <w:sz w:val="16"/>
                <w:szCs w:val="16"/>
              </w:rPr>
            </w:pPr>
            <w:r w:rsidRPr="004758FF">
              <w:rPr>
                <w:rFonts w:ascii="Cambria" w:hAnsi="Cambria"/>
                <w:sz w:val="16"/>
                <w:szCs w:val="16"/>
              </w:rPr>
              <w:t>chem_shift_anisotropy</w:t>
            </w:r>
          </w:p>
        </w:tc>
        <w:tc>
          <w:tcPr>
            <w:tcW w:w="5937" w:type="dxa"/>
            <w:shd w:val="clear" w:color="auto" w:fill="auto"/>
            <w:noWrap/>
            <w:vAlign w:val="bottom"/>
          </w:tcPr>
          <w:p w14:paraId="63069405" w14:textId="77777777" w:rsidR="004758FF" w:rsidRPr="004758FF" w:rsidRDefault="004758FF" w:rsidP="002B120E">
            <w:pPr>
              <w:rPr>
                <w:rFonts w:ascii="Cambria" w:hAnsi="Cambria"/>
                <w:sz w:val="16"/>
                <w:szCs w:val="16"/>
              </w:rPr>
            </w:pPr>
            <w:r w:rsidRPr="004758FF">
              <w:rPr>
                <w:rFonts w:ascii="Cambria" w:hAnsi="Cambria"/>
                <w:sz w:val="16"/>
                <w:szCs w:val="16"/>
              </w:rPr>
              <w:t>Categories that capture chemical shift anisotropy values and links to the samples, sample conditions, NMR experiments, and other information about how the values were derived.</w:t>
            </w:r>
          </w:p>
        </w:tc>
      </w:tr>
      <w:tr w:rsidR="004758FF" w:rsidRPr="00AD067E" w14:paraId="3ED1E7B9" w14:textId="77777777" w:rsidTr="002B120E">
        <w:trPr>
          <w:trHeight w:val="300"/>
        </w:trPr>
        <w:tc>
          <w:tcPr>
            <w:tcW w:w="1908" w:type="dxa"/>
            <w:shd w:val="clear" w:color="auto" w:fill="auto"/>
            <w:noWrap/>
          </w:tcPr>
          <w:p w14:paraId="7C2C3CD6" w14:textId="77777777" w:rsidR="004758FF" w:rsidRPr="00A73014" w:rsidRDefault="004758FF" w:rsidP="002B120E">
            <w:pPr>
              <w:rPr>
                <w:rFonts w:ascii="Cambria" w:hAnsi="Cambria"/>
                <w:sz w:val="16"/>
                <w:szCs w:val="16"/>
              </w:rPr>
            </w:pPr>
          </w:p>
        </w:tc>
        <w:tc>
          <w:tcPr>
            <w:tcW w:w="2520" w:type="dxa"/>
            <w:shd w:val="clear" w:color="auto" w:fill="auto"/>
            <w:noWrap/>
            <w:vAlign w:val="bottom"/>
          </w:tcPr>
          <w:p w14:paraId="4826DC98" w14:textId="77777777" w:rsidR="004758FF" w:rsidRPr="00AD067E" w:rsidRDefault="004758FF" w:rsidP="002B120E">
            <w:pPr>
              <w:rPr>
                <w:rFonts w:ascii="Cambria" w:hAnsi="Cambria"/>
                <w:sz w:val="16"/>
                <w:szCs w:val="16"/>
              </w:rPr>
            </w:pPr>
          </w:p>
        </w:tc>
        <w:tc>
          <w:tcPr>
            <w:tcW w:w="5937" w:type="dxa"/>
            <w:shd w:val="clear" w:color="auto" w:fill="auto"/>
            <w:noWrap/>
            <w:vAlign w:val="bottom"/>
          </w:tcPr>
          <w:p w14:paraId="15E9A0FE" w14:textId="77777777" w:rsidR="004758FF" w:rsidRPr="00E92C21" w:rsidRDefault="004758FF" w:rsidP="002B120E">
            <w:pPr>
              <w:rPr>
                <w:rFonts w:ascii="Cambria" w:hAnsi="Cambria"/>
                <w:sz w:val="16"/>
                <w:szCs w:val="16"/>
                <w:highlight w:val="red"/>
              </w:rPr>
            </w:pPr>
          </w:p>
        </w:tc>
      </w:tr>
      <w:tr w:rsidR="004758FF" w:rsidRPr="00AD067E" w14:paraId="139E1502" w14:textId="77777777" w:rsidTr="002B120E">
        <w:trPr>
          <w:trHeight w:val="300"/>
        </w:trPr>
        <w:tc>
          <w:tcPr>
            <w:tcW w:w="1908" w:type="dxa"/>
            <w:shd w:val="clear" w:color="auto" w:fill="auto"/>
            <w:noWrap/>
          </w:tcPr>
          <w:p w14:paraId="15B36792" w14:textId="77777777" w:rsidR="004758FF" w:rsidRPr="00A73014" w:rsidRDefault="004758FF" w:rsidP="002B120E">
            <w:pPr>
              <w:rPr>
                <w:rFonts w:ascii="Cambria" w:hAnsi="Cambria"/>
                <w:sz w:val="16"/>
                <w:szCs w:val="16"/>
              </w:rPr>
            </w:pPr>
          </w:p>
        </w:tc>
        <w:tc>
          <w:tcPr>
            <w:tcW w:w="2520" w:type="dxa"/>
            <w:shd w:val="clear" w:color="auto" w:fill="auto"/>
            <w:noWrap/>
            <w:vAlign w:val="bottom"/>
          </w:tcPr>
          <w:p w14:paraId="1E990AD5" w14:textId="77777777" w:rsidR="004758FF" w:rsidRPr="00A73014" w:rsidRDefault="004758FF" w:rsidP="002B120E">
            <w:pPr>
              <w:rPr>
                <w:rFonts w:ascii="Cambria" w:hAnsi="Cambria"/>
                <w:sz w:val="16"/>
                <w:szCs w:val="16"/>
              </w:rPr>
            </w:pPr>
            <w:proofErr w:type="spellStart"/>
            <w:r w:rsidRPr="00AD067E">
              <w:rPr>
                <w:rFonts w:ascii="Cambria" w:hAnsi="Cambria"/>
                <w:sz w:val="16"/>
                <w:szCs w:val="16"/>
              </w:rPr>
              <w:t>theoretical_chem_shifts</w:t>
            </w:r>
            <w:proofErr w:type="spellEnd"/>
          </w:p>
        </w:tc>
        <w:tc>
          <w:tcPr>
            <w:tcW w:w="5937" w:type="dxa"/>
            <w:shd w:val="clear" w:color="auto" w:fill="auto"/>
            <w:noWrap/>
            <w:vAlign w:val="bottom"/>
          </w:tcPr>
          <w:p w14:paraId="70414918" w14:textId="77777777" w:rsidR="004758FF" w:rsidRPr="00A73014" w:rsidRDefault="004758FF" w:rsidP="002B120E">
            <w:pPr>
              <w:rPr>
                <w:rFonts w:ascii="Cambria" w:hAnsi="Cambria"/>
                <w:sz w:val="16"/>
                <w:szCs w:val="16"/>
              </w:rPr>
            </w:pPr>
            <w:r w:rsidRPr="00AD067E">
              <w:rPr>
                <w:rFonts w:ascii="Cambria" w:hAnsi="Cambria"/>
                <w:sz w:val="16"/>
                <w:szCs w:val="16"/>
              </w:rPr>
              <w:t>Categories that capture theoretical chemical shift values and links to the samples, sample conditions, NMR experiments, and other information about how the values were derived.</w:t>
            </w:r>
          </w:p>
        </w:tc>
      </w:tr>
      <w:tr w:rsidR="004758FF" w:rsidRPr="00AD067E" w14:paraId="01309377" w14:textId="77777777" w:rsidTr="002B120E">
        <w:trPr>
          <w:trHeight w:val="300"/>
        </w:trPr>
        <w:tc>
          <w:tcPr>
            <w:tcW w:w="1908" w:type="dxa"/>
            <w:shd w:val="clear" w:color="auto" w:fill="auto"/>
            <w:noWrap/>
          </w:tcPr>
          <w:p w14:paraId="3298A7CC" w14:textId="77777777" w:rsidR="004758FF" w:rsidRPr="00A73014" w:rsidRDefault="004758FF" w:rsidP="002B120E">
            <w:pPr>
              <w:rPr>
                <w:rFonts w:ascii="Cambria" w:hAnsi="Cambria"/>
                <w:sz w:val="16"/>
                <w:szCs w:val="16"/>
              </w:rPr>
            </w:pPr>
          </w:p>
        </w:tc>
        <w:tc>
          <w:tcPr>
            <w:tcW w:w="2520" w:type="dxa"/>
            <w:shd w:val="clear" w:color="auto" w:fill="auto"/>
            <w:noWrap/>
            <w:vAlign w:val="bottom"/>
          </w:tcPr>
          <w:p w14:paraId="256A0E2F" w14:textId="77777777" w:rsidR="004758FF" w:rsidRPr="00A73014" w:rsidRDefault="004758FF" w:rsidP="002B120E">
            <w:pPr>
              <w:rPr>
                <w:rFonts w:ascii="Cambria" w:hAnsi="Cambria"/>
                <w:sz w:val="16"/>
                <w:szCs w:val="16"/>
              </w:rPr>
            </w:pPr>
            <w:r w:rsidRPr="00AD067E">
              <w:rPr>
                <w:rFonts w:ascii="Cambria" w:hAnsi="Cambria"/>
                <w:sz w:val="16"/>
                <w:szCs w:val="16"/>
              </w:rPr>
              <w:t>chem_shifts_calc_type</w:t>
            </w:r>
          </w:p>
        </w:tc>
        <w:tc>
          <w:tcPr>
            <w:tcW w:w="5937" w:type="dxa"/>
            <w:shd w:val="clear" w:color="auto" w:fill="auto"/>
            <w:noWrap/>
            <w:vAlign w:val="bottom"/>
          </w:tcPr>
          <w:p w14:paraId="70AEE914" w14:textId="77777777" w:rsidR="004758FF" w:rsidRPr="00A73014" w:rsidRDefault="004758FF" w:rsidP="002B120E">
            <w:pPr>
              <w:rPr>
                <w:rFonts w:ascii="Cambria" w:hAnsi="Cambria"/>
                <w:sz w:val="16"/>
                <w:szCs w:val="16"/>
              </w:rPr>
            </w:pPr>
            <w:r w:rsidRPr="00AD067E">
              <w:rPr>
                <w:rFonts w:ascii="Cambria" w:hAnsi="Cambria"/>
                <w:sz w:val="16"/>
                <w:szCs w:val="16"/>
              </w:rPr>
              <w:t>Categories that define the type of calculation used to generate a list of theoretical chemical shifts for a molecule.</w:t>
            </w:r>
          </w:p>
        </w:tc>
      </w:tr>
      <w:tr w:rsidR="004758FF" w:rsidRPr="00AD067E" w14:paraId="574FB044" w14:textId="77777777" w:rsidTr="002B120E">
        <w:trPr>
          <w:trHeight w:val="300"/>
        </w:trPr>
        <w:tc>
          <w:tcPr>
            <w:tcW w:w="1908" w:type="dxa"/>
            <w:shd w:val="clear" w:color="auto" w:fill="auto"/>
            <w:noWrap/>
          </w:tcPr>
          <w:p w14:paraId="3F95DE9F" w14:textId="77777777" w:rsidR="004758FF" w:rsidRPr="00A73014" w:rsidRDefault="004758FF" w:rsidP="002B120E">
            <w:pPr>
              <w:rPr>
                <w:rFonts w:ascii="Cambria" w:hAnsi="Cambria"/>
                <w:sz w:val="16"/>
                <w:szCs w:val="16"/>
              </w:rPr>
            </w:pPr>
          </w:p>
        </w:tc>
        <w:tc>
          <w:tcPr>
            <w:tcW w:w="2520" w:type="dxa"/>
            <w:shd w:val="clear" w:color="auto" w:fill="auto"/>
            <w:noWrap/>
            <w:vAlign w:val="bottom"/>
          </w:tcPr>
          <w:p w14:paraId="738A61E9" w14:textId="77777777" w:rsidR="004758FF" w:rsidRPr="00A73014" w:rsidRDefault="004758FF" w:rsidP="002B120E">
            <w:pPr>
              <w:rPr>
                <w:rFonts w:ascii="Cambria" w:hAnsi="Cambria"/>
                <w:sz w:val="16"/>
                <w:szCs w:val="16"/>
              </w:rPr>
            </w:pPr>
            <w:r w:rsidRPr="00AD067E">
              <w:rPr>
                <w:rFonts w:ascii="Cambria" w:hAnsi="Cambria"/>
                <w:sz w:val="16"/>
                <w:szCs w:val="16"/>
              </w:rPr>
              <w:t>RDCs</w:t>
            </w:r>
          </w:p>
        </w:tc>
        <w:tc>
          <w:tcPr>
            <w:tcW w:w="5937" w:type="dxa"/>
            <w:shd w:val="clear" w:color="auto" w:fill="auto"/>
            <w:noWrap/>
            <w:vAlign w:val="bottom"/>
          </w:tcPr>
          <w:p w14:paraId="1EDB1F62" w14:textId="77777777" w:rsidR="004758FF" w:rsidRPr="00A73014" w:rsidRDefault="004758FF" w:rsidP="002B120E">
            <w:pPr>
              <w:rPr>
                <w:rFonts w:ascii="Cambria" w:hAnsi="Cambria"/>
                <w:sz w:val="16"/>
                <w:szCs w:val="16"/>
              </w:rPr>
            </w:pPr>
            <w:r w:rsidRPr="00AD067E">
              <w:rPr>
                <w:rFonts w:ascii="Cambria" w:hAnsi="Cambria"/>
                <w:sz w:val="16"/>
                <w:szCs w:val="16"/>
              </w:rPr>
              <w:t>Categories that capture residual dipolar coupling values and links to the samples, sample conditions, NMR experiments, and other information about how the values were derived.</w:t>
            </w:r>
          </w:p>
        </w:tc>
      </w:tr>
      <w:tr w:rsidR="004758FF" w:rsidRPr="00AD067E" w14:paraId="261F5B36" w14:textId="77777777" w:rsidTr="002B120E">
        <w:trPr>
          <w:trHeight w:val="300"/>
        </w:trPr>
        <w:tc>
          <w:tcPr>
            <w:tcW w:w="1908" w:type="dxa"/>
            <w:shd w:val="clear" w:color="auto" w:fill="auto"/>
            <w:noWrap/>
          </w:tcPr>
          <w:p w14:paraId="272A0D5A" w14:textId="77777777" w:rsidR="004758FF" w:rsidRPr="00A73014" w:rsidRDefault="004758FF" w:rsidP="002B120E">
            <w:pPr>
              <w:rPr>
                <w:rFonts w:ascii="Cambria" w:hAnsi="Cambria"/>
                <w:sz w:val="16"/>
                <w:szCs w:val="16"/>
              </w:rPr>
            </w:pPr>
          </w:p>
        </w:tc>
        <w:tc>
          <w:tcPr>
            <w:tcW w:w="2520" w:type="dxa"/>
            <w:shd w:val="clear" w:color="auto" w:fill="auto"/>
            <w:noWrap/>
            <w:vAlign w:val="bottom"/>
          </w:tcPr>
          <w:p w14:paraId="134EF7B6" w14:textId="77777777" w:rsidR="004758FF" w:rsidRPr="00A73014" w:rsidRDefault="004758FF" w:rsidP="002B120E">
            <w:pPr>
              <w:rPr>
                <w:rFonts w:ascii="Cambria" w:hAnsi="Cambria"/>
                <w:sz w:val="16"/>
                <w:szCs w:val="16"/>
              </w:rPr>
            </w:pPr>
            <w:proofErr w:type="spellStart"/>
            <w:r w:rsidRPr="00AD067E">
              <w:rPr>
                <w:rFonts w:ascii="Cambria" w:hAnsi="Cambria"/>
                <w:sz w:val="16"/>
                <w:szCs w:val="16"/>
              </w:rPr>
              <w:t>dipolar_couplings</w:t>
            </w:r>
            <w:proofErr w:type="spellEnd"/>
          </w:p>
        </w:tc>
        <w:tc>
          <w:tcPr>
            <w:tcW w:w="5937" w:type="dxa"/>
            <w:shd w:val="clear" w:color="auto" w:fill="auto"/>
            <w:noWrap/>
            <w:vAlign w:val="bottom"/>
          </w:tcPr>
          <w:p w14:paraId="5781B591" w14:textId="77777777" w:rsidR="004758FF" w:rsidRPr="00A73014" w:rsidRDefault="004758FF" w:rsidP="002B120E">
            <w:pPr>
              <w:rPr>
                <w:rFonts w:ascii="Cambria" w:hAnsi="Cambria"/>
                <w:sz w:val="16"/>
                <w:szCs w:val="16"/>
              </w:rPr>
            </w:pPr>
            <w:r w:rsidRPr="00AD067E">
              <w:rPr>
                <w:rFonts w:ascii="Cambria" w:hAnsi="Cambria"/>
                <w:sz w:val="16"/>
                <w:szCs w:val="16"/>
              </w:rPr>
              <w:t>Categories that capture dipolar coupling values and links to the samples, sample conditions, NMR experiments, and other information about how the values were derived.</w:t>
            </w:r>
          </w:p>
        </w:tc>
      </w:tr>
      <w:tr w:rsidR="004758FF" w:rsidRPr="00AD067E" w14:paraId="25912B82" w14:textId="77777777" w:rsidTr="002B120E">
        <w:trPr>
          <w:trHeight w:val="300"/>
        </w:trPr>
        <w:tc>
          <w:tcPr>
            <w:tcW w:w="1908" w:type="dxa"/>
            <w:shd w:val="clear" w:color="auto" w:fill="auto"/>
            <w:noWrap/>
          </w:tcPr>
          <w:p w14:paraId="1BFAF0CC" w14:textId="77777777" w:rsidR="004758FF" w:rsidRPr="00A73014" w:rsidRDefault="004758FF" w:rsidP="002B120E">
            <w:pPr>
              <w:rPr>
                <w:rFonts w:ascii="Cambria" w:hAnsi="Cambria"/>
                <w:sz w:val="16"/>
                <w:szCs w:val="16"/>
              </w:rPr>
            </w:pPr>
          </w:p>
        </w:tc>
        <w:tc>
          <w:tcPr>
            <w:tcW w:w="2520" w:type="dxa"/>
            <w:shd w:val="clear" w:color="auto" w:fill="auto"/>
            <w:noWrap/>
            <w:vAlign w:val="bottom"/>
          </w:tcPr>
          <w:p w14:paraId="04F49535" w14:textId="77777777" w:rsidR="004758FF" w:rsidRPr="00A73014" w:rsidRDefault="004758FF" w:rsidP="002B120E">
            <w:pPr>
              <w:rPr>
                <w:rFonts w:ascii="Cambria" w:hAnsi="Cambria"/>
                <w:sz w:val="16"/>
                <w:szCs w:val="16"/>
              </w:rPr>
            </w:pPr>
            <w:proofErr w:type="spellStart"/>
            <w:r w:rsidRPr="00AD067E">
              <w:rPr>
                <w:rFonts w:ascii="Cambria" w:hAnsi="Cambria"/>
                <w:sz w:val="16"/>
                <w:szCs w:val="16"/>
              </w:rPr>
              <w:t>spectral_density_values</w:t>
            </w:r>
            <w:proofErr w:type="spellEnd"/>
          </w:p>
        </w:tc>
        <w:tc>
          <w:tcPr>
            <w:tcW w:w="5937" w:type="dxa"/>
            <w:shd w:val="clear" w:color="auto" w:fill="auto"/>
            <w:noWrap/>
            <w:vAlign w:val="bottom"/>
          </w:tcPr>
          <w:p w14:paraId="360CD697" w14:textId="77777777" w:rsidR="004758FF" w:rsidRPr="00A73014" w:rsidRDefault="004758FF" w:rsidP="002B120E">
            <w:pPr>
              <w:rPr>
                <w:rFonts w:ascii="Cambria" w:hAnsi="Cambria"/>
                <w:sz w:val="16"/>
                <w:szCs w:val="16"/>
              </w:rPr>
            </w:pPr>
            <w:r w:rsidRPr="00AD067E">
              <w:rPr>
                <w:rFonts w:ascii="Cambria" w:hAnsi="Cambria"/>
                <w:sz w:val="16"/>
                <w:szCs w:val="16"/>
              </w:rPr>
              <w:t>Categories that capture spectral density values and links to the samples, sample conditions, NMR experiments, and other information about how the values were derived.</w:t>
            </w:r>
          </w:p>
        </w:tc>
      </w:tr>
      <w:tr w:rsidR="004758FF" w:rsidRPr="00AD067E" w14:paraId="4A5F2514" w14:textId="77777777" w:rsidTr="002B120E">
        <w:trPr>
          <w:trHeight w:val="300"/>
        </w:trPr>
        <w:tc>
          <w:tcPr>
            <w:tcW w:w="1908" w:type="dxa"/>
            <w:shd w:val="clear" w:color="auto" w:fill="auto"/>
            <w:noWrap/>
          </w:tcPr>
          <w:p w14:paraId="4D3EED19" w14:textId="77777777" w:rsidR="004758FF" w:rsidRPr="00A73014" w:rsidRDefault="004758FF" w:rsidP="002B120E">
            <w:pPr>
              <w:rPr>
                <w:rFonts w:ascii="Cambria" w:hAnsi="Cambria"/>
                <w:sz w:val="16"/>
                <w:szCs w:val="16"/>
              </w:rPr>
            </w:pPr>
          </w:p>
        </w:tc>
        <w:tc>
          <w:tcPr>
            <w:tcW w:w="2520" w:type="dxa"/>
            <w:shd w:val="clear" w:color="auto" w:fill="auto"/>
            <w:noWrap/>
            <w:vAlign w:val="bottom"/>
          </w:tcPr>
          <w:p w14:paraId="021AADE1" w14:textId="77777777" w:rsidR="004758FF" w:rsidRPr="00A73014" w:rsidRDefault="004758FF" w:rsidP="002B120E">
            <w:pPr>
              <w:rPr>
                <w:rFonts w:ascii="Cambria" w:hAnsi="Cambria"/>
                <w:sz w:val="16"/>
                <w:szCs w:val="16"/>
              </w:rPr>
            </w:pPr>
            <w:proofErr w:type="spellStart"/>
            <w:r w:rsidRPr="00AD067E">
              <w:rPr>
                <w:rFonts w:ascii="Cambria" w:hAnsi="Cambria"/>
                <w:sz w:val="16"/>
                <w:szCs w:val="16"/>
              </w:rPr>
              <w:t>other_data_types</w:t>
            </w:r>
            <w:proofErr w:type="spellEnd"/>
          </w:p>
        </w:tc>
        <w:tc>
          <w:tcPr>
            <w:tcW w:w="5937" w:type="dxa"/>
            <w:shd w:val="clear" w:color="auto" w:fill="auto"/>
            <w:noWrap/>
            <w:vAlign w:val="bottom"/>
          </w:tcPr>
          <w:p w14:paraId="548D4364" w14:textId="77777777" w:rsidR="004758FF" w:rsidRPr="00A73014" w:rsidRDefault="004758FF" w:rsidP="002B120E">
            <w:pPr>
              <w:rPr>
                <w:rFonts w:ascii="Cambria" w:hAnsi="Cambria"/>
                <w:sz w:val="16"/>
                <w:szCs w:val="16"/>
              </w:rPr>
            </w:pPr>
            <w:r w:rsidRPr="00AD067E">
              <w:rPr>
                <w:rFonts w:ascii="Cambria" w:hAnsi="Cambria"/>
                <w:sz w:val="16"/>
                <w:szCs w:val="16"/>
              </w:rPr>
              <w:t>Categories that capture the values for other kinds of data not modeled in specific category groups in the dictionary and links to the samples, sample conditions, NMR experiments, and other information about how the data were derived.</w:t>
            </w:r>
          </w:p>
        </w:tc>
      </w:tr>
      <w:tr w:rsidR="004758FF" w:rsidRPr="00AD067E" w14:paraId="0EBDCE34" w14:textId="77777777" w:rsidTr="002B120E">
        <w:trPr>
          <w:trHeight w:val="300"/>
        </w:trPr>
        <w:tc>
          <w:tcPr>
            <w:tcW w:w="1908" w:type="dxa"/>
            <w:shd w:val="clear" w:color="auto" w:fill="auto"/>
            <w:noWrap/>
          </w:tcPr>
          <w:p w14:paraId="3F1E4143" w14:textId="77777777" w:rsidR="004758FF" w:rsidRPr="00A73014" w:rsidRDefault="004758FF" w:rsidP="002B120E">
            <w:pPr>
              <w:rPr>
                <w:rFonts w:ascii="Cambria" w:hAnsi="Cambria"/>
                <w:sz w:val="16"/>
                <w:szCs w:val="16"/>
              </w:rPr>
            </w:pPr>
          </w:p>
        </w:tc>
        <w:tc>
          <w:tcPr>
            <w:tcW w:w="2520" w:type="dxa"/>
            <w:shd w:val="clear" w:color="auto" w:fill="auto"/>
            <w:noWrap/>
          </w:tcPr>
          <w:p w14:paraId="06BA8EBF" w14:textId="77777777" w:rsidR="004758FF" w:rsidRPr="00A73014" w:rsidRDefault="004758FF" w:rsidP="002B120E">
            <w:pPr>
              <w:rPr>
                <w:rFonts w:ascii="Cambria" w:hAnsi="Cambria"/>
                <w:sz w:val="16"/>
                <w:szCs w:val="16"/>
              </w:rPr>
            </w:pPr>
          </w:p>
        </w:tc>
        <w:tc>
          <w:tcPr>
            <w:tcW w:w="5937" w:type="dxa"/>
            <w:shd w:val="clear" w:color="auto" w:fill="auto"/>
            <w:noWrap/>
          </w:tcPr>
          <w:p w14:paraId="3E02DBFA" w14:textId="77777777" w:rsidR="004758FF" w:rsidRPr="00A73014" w:rsidRDefault="004758FF" w:rsidP="002B120E">
            <w:pPr>
              <w:rPr>
                <w:rFonts w:ascii="Cambria" w:hAnsi="Cambria"/>
                <w:sz w:val="16"/>
                <w:szCs w:val="16"/>
              </w:rPr>
            </w:pPr>
          </w:p>
        </w:tc>
      </w:tr>
      <w:tr w:rsidR="004758FF" w:rsidRPr="00AD067E" w14:paraId="2790E1B2" w14:textId="77777777" w:rsidTr="002B120E">
        <w:trPr>
          <w:trHeight w:val="300"/>
        </w:trPr>
        <w:tc>
          <w:tcPr>
            <w:tcW w:w="1908" w:type="dxa"/>
            <w:shd w:val="clear" w:color="auto" w:fill="auto"/>
            <w:noWrap/>
          </w:tcPr>
          <w:p w14:paraId="229C6634" w14:textId="77777777" w:rsidR="004758FF" w:rsidRPr="00A73014" w:rsidRDefault="004758FF" w:rsidP="002B120E">
            <w:pPr>
              <w:rPr>
                <w:rFonts w:ascii="Cambria" w:hAnsi="Cambria"/>
                <w:sz w:val="16"/>
                <w:szCs w:val="16"/>
              </w:rPr>
            </w:pPr>
            <w:r w:rsidRPr="00E209FE">
              <w:rPr>
                <w:rFonts w:ascii="Cambria" w:hAnsi="Cambria"/>
                <w:sz w:val="16"/>
                <w:szCs w:val="16"/>
              </w:rPr>
              <w:t>kinetics</w:t>
            </w:r>
          </w:p>
        </w:tc>
        <w:tc>
          <w:tcPr>
            <w:tcW w:w="2520" w:type="dxa"/>
            <w:shd w:val="clear" w:color="auto" w:fill="auto"/>
            <w:noWrap/>
          </w:tcPr>
          <w:p w14:paraId="65098D0A" w14:textId="77777777" w:rsidR="004758FF" w:rsidRPr="00A73014" w:rsidRDefault="004758FF" w:rsidP="002B120E">
            <w:pPr>
              <w:rPr>
                <w:rFonts w:ascii="Cambria" w:hAnsi="Cambria"/>
                <w:sz w:val="16"/>
                <w:szCs w:val="16"/>
              </w:rPr>
            </w:pPr>
          </w:p>
        </w:tc>
        <w:tc>
          <w:tcPr>
            <w:tcW w:w="5937" w:type="dxa"/>
            <w:shd w:val="clear" w:color="auto" w:fill="auto"/>
            <w:noWrap/>
          </w:tcPr>
          <w:p w14:paraId="3A74A2A8" w14:textId="77777777" w:rsidR="004758FF" w:rsidRPr="00A73014" w:rsidRDefault="004758FF" w:rsidP="002B120E">
            <w:pPr>
              <w:rPr>
                <w:rFonts w:ascii="Cambria" w:hAnsi="Cambria"/>
                <w:sz w:val="16"/>
                <w:szCs w:val="16"/>
              </w:rPr>
            </w:pPr>
            <w:r w:rsidRPr="00E209FE">
              <w:rPr>
                <w:rFonts w:ascii="Cambria" w:hAnsi="Cambria"/>
                <w:sz w:val="16"/>
                <w:szCs w:val="16"/>
              </w:rPr>
              <w:t>The kinetics sup</w:t>
            </w:r>
            <w:r>
              <w:rPr>
                <w:rFonts w:ascii="Cambria" w:hAnsi="Cambria"/>
                <w:sz w:val="16"/>
                <w:szCs w:val="16"/>
              </w:rPr>
              <w:t xml:space="preserve">er group contains the category </w:t>
            </w:r>
            <w:r w:rsidRPr="00E209FE">
              <w:rPr>
                <w:rFonts w:ascii="Cambria" w:hAnsi="Cambria"/>
                <w:sz w:val="16"/>
                <w:szCs w:val="16"/>
              </w:rPr>
              <w:t>groups that model a variety of kinetic values that can be derived from NMR spectral data.</w:t>
            </w:r>
          </w:p>
        </w:tc>
      </w:tr>
      <w:tr w:rsidR="004758FF" w:rsidRPr="00AD067E" w14:paraId="745EDED0" w14:textId="77777777" w:rsidTr="002B120E">
        <w:trPr>
          <w:trHeight w:val="300"/>
        </w:trPr>
        <w:tc>
          <w:tcPr>
            <w:tcW w:w="1908" w:type="dxa"/>
            <w:shd w:val="clear" w:color="auto" w:fill="auto"/>
            <w:noWrap/>
          </w:tcPr>
          <w:p w14:paraId="7C2F3B42" w14:textId="77777777" w:rsidR="004758FF" w:rsidRPr="00A73014" w:rsidRDefault="004758FF" w:rsidP="002B120E">
            <w:pPr>
              <w:rPr>
                <w:rFonts w:ascii="Cambria" w:hAnsi="Cambria"/>
                <w:sz w:val="16"/>
                <w:szCs w:val="16"/>
              </w:rPr>
            </w:pPr>
          </w:p>
        </w:tc>
        <w:tc>
          <w:tcPr>
            <w:tcW w:w="2520" w:type="dxa"/>
            <w:shd w:val="clear" w:color="auto" w:fill="auto"/>
            <w:noWrap/>
            <w:vAlign w:val="bottom"/>
          </w:tcPr>
          <w:p w14:paraId="3B014BC3" w14:textId="77777777" w:rsidR="004758FF" w:rsidRPr="00A73014" w:rsidRDefault="004758FF" w:rsidP="002B120E">
            <w:pPr>
              <w:rPr>
                <w:rFonts w:ascii="Cambria" w:hAnsi="Cambria"/>
                <w:sz w:val="16"/>
                <w:szCs w:val="16"/>
              </w:rPr>
            </w:pPr>
            <w:proofErr w:type="spellStart"/>
            <w:r w:rsidRPr="00AD067E">
              <w:rPr>
                <w:rFonts w:ascii="Cambria" w:hAnsi="Cambria"/>
                <w:sz w:val="16"/>
                <w:szCs w:val="16"/>
              </w:rPr>
              <w:t>chemical_rates</w:t>
            </w:r>
            <w:proofErr w:type="spellEnd"/>
          </w:p>
        </w:tc>
        <w:tc>
          <w:tcPr>
            <w:tcW w:w="5937" w:type="dxa"/>
            <w:shd w:val="clear" w:color="auto" w:fill="auto"/>
            <w:noWrap/>
            <w:vAlign w:val="bottom"/>
          </w:tcPr>
          <w:p w14:paraId="3BC44A30" w14:textId="77777777" w:rsidR="004758FF" w:rsidRPr="00A73014" w:rsidRDefault="004758FF" w:rsidP="002B120E">
            <w:pPr>
              <w:rPr>
                <w:rFonts w:ascii="Cambria" w:hAnsi="Cambria"/>
                <w:sz w:val="16"/>
                <w:szCs w:val="16"/>
              </w:rPr>
            </w:pPr>
            <w:r w:rsidRPr="00AD067E">
              <w:rPr>
                <w:rFonts w:ascii="Cambria" w:hAnsi="Cambria"/>
                <w:sz w:val="16"/>
                <w:szCs w:val="16"/>
              </w:rPr>
              <w:t>Categories that capture chemical rate data and links to the samples, sample conditions, NMR experiments, and other information about how the data were collected and analyzed.</w:t>
            </w:r>
          </w:p>
        </w:tc>
      </w:tr>
      <w:tr w:rsidR="004758FF" w:rsidRPr="00AD067E" w14:paraId="36B28235" w14:textId="77777777" w:rsidTr="002B120E">
        <w:trPr>
          <w:trHeight w:val="300"/>
        </w:trPr>
        <w:tc>
          <w:tcPr>
            <w:tcW w:w="1908" w:type="dxa"/>
            <w:shd w:val="clear" w:color="auto" w:fill="auto"/>
            <w:noWrap/>
          </w:tcPr>
          <w:p w14:paraId="7696C76C" w14:textId="77777777" w:rsidR="004758FF" w:rsidRPr="00A73014" w:rsidRDefault="004758FF" w:rsidP="002B120E">
            <w:pPr>
              <w:rPr>
                <w:rFonts w:ascii="Cambria" w:hAnsi="Cambria"/>
                <w:sz w:val="16"/>
                <w:szCs w:val="16"/>
              </w:rPr>
            </w:pPr>
          </w:p>
        </w:tc>
        <w:tc>
          <w:tcPr>
            <w:tcW w:w="2520" w:type="dxa"/>
            <w:shd w:val="clear" w:color="auto" w:fill="auto"/>
            <w:noWrap/>
            <w:vAlign w:val="bottom"/>
          </w:tcPr>
          <w:p w14:paraId="116D6FCD" w14:textId="77777777" w:rsidR="004758FF" w:rsidRPr="00A73014" w:rsidRDefault="004758FF" w:rsidP="002B120E">
            <w:pPr>
              <w:rPr>
                <w:rFonts w:ascii="Cambria" w:hAnsi="Cambria"/>
                <w:sz w:val="16"/>
                <w:szCs w:val="16"/>
              </w:rPr>
            </w:pPr>
            <w:proofErr w:type="spellStart"/>
            <w:r w:rsidRPr="00AD067E">
              <w:rPr>
                <w:rFonts w:ascii="Cambria" w:hAnsi="Cambria"/>
                <w:sz w:val="16"/>
                <w:szCs w:val="16"/>
              </w:rPr>
              <w:t>H_exch_rates</w:t>
            </w:r>
            <w:proofErr w:type="spellEnd"/>
          </w:p>
        </w:tc>
        <w:tc>
          <w:tcPr>
            <w:tcW w:w="5937" w:type="dxa"/>
            <w:shd w:val="clear" w:color="auto" w:fill="auto"/>
            <w:noWrap/>
            <w:vAlign w:val="bottom"/>
          </w:tcPr>
          <w:p w14:paraId="2E66BECD" w14:textId="77777777" w:rsidR="004758FF" w:rsidRPr="00A73014" w:rsidRDefault="004758FF" w:rsidP="002B120E">
            <w:pPr>
              <w:rPr>
                <w:rFonts w:ascii="Cambria" w:hAnsi="Cambria"/>
                <w:sz w:val="16"/>
                <w:szCs w:val="16"/>
              </w:rPr>
            </w:pPr>
            <w:r w:rsidRPr="00AD067E">
              <w:rPr>
                <w:rFonts w:ascii="Cambria" w:hAnsi="Cambria"/>
                <w:sz w:val="16"/>
                <w:szCs w:val="16"/>
              </w:rPr>
              <w:t>Categories that capture hydrogen exchange rate data and links to the samples, sample conditions, NMR experiments, and other information about how the data were derived.</w:t>
            </w:r>
          </w:p>
        </w:tc>
      </w:tr>
      <w:tr w:rsidR="004758FF" w:rsidRPr="00AD067E" w14:paraId="321869E6" w14:textId="77777777" w:rsidTr="002B120E">
        <w:trPr>
          <w:trHeight w:val="300"/>
        </w:trPr>
        <w:tc>
          <w:tcPr>
            <w:tcW w:w="1908" w:type="dxa"/>
            <w:shd w:val="clear" w:color="auto" w:fill="auto"/>
            <w:noWrap/>
          </w:tcPr>
          <w:p w14:paraId="793A0CE2" w14:textId="77777777" w:rsidR="004758FF" w:rsidRPr="00A73014" w:rsidRDefault="004758FF" w:rsidP="002B120E">
            <w:pPr>
              <w:rPr>
                <w:rFonts w:ascii="Cambria" w:hAnsi="Cambria"/>
                <w:sz w:val="16"/>
                <w:szCs w:val="16"/>
              </w:rPr>
            </w:pPr>
          </w:p>
        </w:tc>
        <w:tc>
          <w:tcPr>
            <w:tcW w:w="2520" w:type="dxa"/>
            <w:shd w:val="clear" w:color="auto" w:fill="auto"/>
            <w:noWrap/>
            <w:vAlign w:val="bottom"/>
          </w:tcPr>
          <w:p w14:paraId="430D2DF1" w14:textId="77777777" w:rsidR="004758FF" w:rsidRPr="00A73014" w:rsidRDefault="004758FF" w:rsidP="002B120E">
            <w:pPr>
              <w:rPr>
                <w:rFonts w:ascii="Cambria" w:hAnsi="Cambria"/>
                <w:sz w:val="16"/>
                <w:szCs w:val="16"/>
              </w:rPr>
            </w:pPr>
            <w:proofErr w:type="spellStart"/>
            <w:r w:rsidRPr="00AD067E">
              <w:rPr>
                <w:rFonts w:ascii="Cambria" w:hAnsi="Cambria"/>
                <w:sz w:val="16"/>
                <w:szCs w:val="16"/>
              </w:rPr>
              <w:t>H_exch_protection_factors</w:t>
            </w:r>
            <w:proofErr w:type="spellEnd"/>
          </w:p>
        </w:tc>
        <w:tc>
          <w:tcPr>
            <w:tcW w:w="5937" w:type="dxa"/>
            <w:shd w:val="clear" w:color="auto" w:fill="auto"/>
            <w:noWrap/>
            <w:vAlign w:val="bottom"/>
          </w:tcPr>
          <w:p w14:paraId="6BA8497E" w14:textId="77777777" w:rsidR="004758FF" w:rsidRPr="00A73014" w:rsidRDefault="004758FF" w:rsidP="002B120E">
            <w:pPr>
              <w:rPr>
                <w:rFonts w:ascii="Cambria" w:hAnsi="Cambria"/>
                <w:sz w:val="16"/>
                <w:szCs w:val="16"/>
              </w:rPr>
            </w:pPr>
            <w:r w:rsidRPr="00AD067E">
              <w:rPr>
                <w:rFonts w:ascii="Cambria" w:hAnsi="Cambria"/>
                <w:sz w:val="16"/>
                <w:szCs w:val="16"/>
              </w:rPr>
              <w:t>Categories that capture hydrogen exchange protection factor data and links to the samples, sample conditions, NMR experiments, and other information about how the data were derived.</w:t>
            </w:r>
          </w:p>
        </w:tc>
      </w:tr>
      <w:tr w:rsidR="004758FF" w:rsidRPr="00AD067E" w14:paraId="2D0E2657" w14:textId="77777777" w:rsidTr="002B120E">
        <w:trPr>
          <w:trHeight w:val="300"/>
        </w:trPr>
        <w:tc>
          <w:tcPr>
            <w:tcW w:w="1908" w:type="dxa"/>
            <w:shd w:val="clear" w:color="auto" w:fill="auto"/>
            <w:noWrap/>
          </w:tcPr>
          <w:p w14:paraId="6DA37199" w14:textId="77777777" w:rsidR="004758FF" w:rsidRPr="00A73014" w:rsidRDefault="004758FF" w:rsidP="002B120E">
            <w:pPr>
              <w:rPr>
                <w:rFonts w:ascii="Cambria" w:hAnsi="Cambria"/>
                <w:sz w:val="16"/>
                <w:szCs w:val="16"/>
              </w:rPr>
            </w:pPr>
          </w:p>
        </w:tc>
        <w:tc>
          <w:tcPr>
            <w:tcW w:w="2520" w:type="dxa"/>
            <w:shd w:val="clear" w:color="auto" w:fill="auto"/>
            <w:noWrap/>
            <w:vAlign w:val="bottom"/>
          </w:tcPr>
          <w:p w14:paraId="3249DAA4" w14:textId="77777777" w:rsidR="004758FF" w:rsidRPr="00A73014" w:rsidRDefault="004758FF" w:rsidP="002B120E">
            <w:pPr>
              <w:rPr>
                <w:rFonts w:ascii="Cambria" w:hAnsi="Cambria"/>
                <w:sz w:val="16"/>
                <w:szCs w:val="16"/>
              </w:rPr>
            </w:pPr>
            <w:proofErr w:type="spellStart"/>
            <w:r w:rsidRPr="00AD067E">
              <w:rPr>
                <w:rFonts w:ascii="Cambria" w:hAnsi="Cambria"/>
                <w:sz w:val="16"/>
                <w:szCs w:val="16"/>
              </w:rPr>
              <w:t>homonucl_NOEs</w:t>
            </w:r>
            <w:proofErr w:type="spellEnd"/>
          </w:p>
        </w:tc>
        <w:tc>
          <w:tcPr>
            <w:tcW w:w="5937" w:type="dxa"/>
            <w:shd w:val="clear" w:color="auto" w:fill="auto"/>
            <w:noWrap/>
            <w:vAlign w:val="bottom"/>
          </w:tcPr>
          <w:p w14:paraId="56559A52" w14:textId="77777777" w:rsidR="004758FF" w:rsidRPr="00A73014" w:rsidRDefault="004758FF" w:rsidP="002B120E">
            <w:pPr>
              <w:rPr>
                <w:rFonts w:ascii="Cambria" w:hAnsi="Cambria"/>
                <w:sz w:val="16"/>
                <w:szCs w:val="16"/>
              </w:rPr>
            </w:pPr>
            <w:r w:rsidRPr="00AD067E">
              <w:rPr>
                <w:rFonts w:ascii="Cambria" w:hAnsi="Cambria"/>
                <w:sz w:val="16"/>
                <w:szCs w:val="16"/>
              </w:rPr>
              <w:t>Categories that capture homonuclear NOE values and links to the samples, sample conditions, NMR experiments, and other information about how the values were derived.</w:t>
            </w:r>
          </w:p>
        </w:tc>
      </w:tr>
      <w:tr w:rsidR="004758FF" w:rsidRPr="00AD067E" w14:paraId="7643597F" w14:textId="77777777" w:rsidTr="002B120E">
        <w:trPr>
          <w:trHeight w:val="300"/>
        </w:trPr>
        <w:tc>
          <w:tcPr>
            <w:tcW w:w="1908" w:type="dxa"/>
            <w:shd w:val="clear" w:color="auto" w:fill="auto"/>
            <w:noWrap/>
          </w:tcPr>
          <w:p w14:paraId="12E19653" w14:textId="77777777" w:rsidR="004758FF" w:rsidRPr="00A73014" w:rsidRDefault="004758FF" w:rsidP="002B120E">
            <w:pPr>
              <w:rPr>
                <w:rFonts w:ascii="Cambria" w:hAnsi="Cambria"/>
                <w:sz w:val="16"/>
                <w:szCs w:val="16"/>
              </w:rPr>
            </w:pPr>
          </w:p>
        </w:tc>
        <w:tc>
          <w:tcPr>
            <w:tcW w:w="2520" w:type="dxa"/>
            <w:shd w:val="clear" w:color="auto" w:fill="auto"/>
            <w:noWrap/>
            <w:vAlign w:val="bottom"/>
          </w:tcPr>
          <w:p w14:paraId="7350A2E6" w14:textId="77777777" w:rsidR="004758FF" w:rsidRPr="00A73014" w:rsidRDefault="004758FF" w:rsidP="002B120E">
            <w:pPr>
              <w:rPr>
                <w:rFonts w:ascii="Cambria" w:hAnsi="Cambria"/>
                <w:sz w:val="16"/>
                <w:szCs w:val="16"/>
              </w:rPr>
            </w:pPr>
            <w:proofErr w:type="spellStart"/>
            <w:r w:rsidRPr="00AD067E">
              <w:rPr>
                <w:rFonts w:ascii="Cambria" w:hAnsi="Cambria"/>
                <w:sz w:val="16"/>
                <w:szCs w:val="16"/>
              </w:rPr>
              <w:t>heteronucl_NOEs</w:t>
            </w:r>
            <w:proofErr w:type="spellEnd"/>
          </w:p>
        </w:tc>
        <w:tc>
          <w:tcPr>
            <w:tcW w:w="5937" w:type="dxa"/>
            <w:shd w:val="clear" w:color="auto" w:fill="auto"/>
            <w:noWrap/>
            <w:vAlign w:val="bottom"/>
          </w:tcPr>
          <w:p w14:paraId="77864CF5" w14:textId="77777777" w:rsidR="004758FF" w:rsidRPr="00A73014" w:rsidRDefault="004758FF" w:rsidP="002B120E">
            <w:pPr>
              <w:rPr>
                <w:rFonts w:ascii="Cambria" w:hAnsi="Cambria"/>
                <w:sz w:val="16"/>
                <w:szCs w:val="16"/>
              </w:rPr>
            </w:pPr>
            <w:r w:rsidRPr="00AD067E">
              <w:rPr>
                <w:rFonts w:ascii="Cambria" w:hAnsi="Cambria"/>
                <w:sz w:val="16"/>
                <w:szCs w:val="16"/>
              </w:rPr>
              <w:t>Categories that capture heteronuclear NOE values and links to the samples, sample conditions, NMR experiments, and other information about how the values were derived.</w:t>
            </w:r>
          </w:p>
        </w:tc>
      </w:tr>
      <w:tr w:rsidR="004758FF" w:rsidRPr="00AD067E" w14:paraId="5B3EF50E" w14:textId="77777777" w:rsidTr="002B120E">
        <w:trPr>
          <w:trHeight w:val="300"/>
        </w:trPr>
        <w:tc>
          <w:tcPr>
            <w:tcW w:w="1908" w:type="dxa"/>
            <w:shd w:val="clear" w:color="auto" w:fill="auto"/>
            <w:noWrap/>
          </w:tcPr>
          <w:p w14:paraId="10CD5F24" w14:textId="77777777" w:rsidR="004758FF" w:rsidRPr="00A73014" w:rsidRDefault="004758FF" w:rsidP="002B120E">
            <w:pPr>
              <w:rPr>
                <w:rFonts w:ascii="Cambria" w:hAnsi="Cambria"/>
                <w:sz w:val="16"/>
                <w:szCs w:val="16"/>
              </w:rPr>
            </w:pPr>
          </w:p>
        </w:tc>
        <w:tc>
          <w:tcPr>
            <w:tcW w:w="2520" w:type="dxa"/>
            <w:shd w:val="clear" w:color="auto" w:fill="auto"/>
            <w:noWrap/>
            <w:vAlign w:val="bottom"/>
          </w:tcPr>
          <w:p w14:paraId="31C7A140" w14:textId="77777777" w:rsidR="004758FF" w:rsidRPr="00A73014" w:rsidRDefault="004758FF" w:rsidP="002B120E">
            <w:pPr>
              <w:rPr>
                <w:rFonts w:ascii="Cambria" w:hAnsi="Cambria"/>
                <w:sz w:val="16"/>
                <w:szCs w:val="16"/>
              </w:rPr>
            </w:pPr>
            <w:proofErr w:type="spellStart"/>
            <w:r w:rsidRPr="00AD067E">
              <w:rPr>
                <w:rFonts w:ascii="Cambria" w:hAnsi="Cambria"/>
                <w:sz w:val="16"/>
                <w:szCs w:val="16"/>
              </w:rPr>
              <w:t>theoretical_heteronucl_NOEs</w:t>
            </w:r>
            <w:proofErr w:type="spellEnd"/>
          </w:p>
        </w:tc>
        <w:tc>
          <w:tcPr>
            <w:tcW w:w="5937" w:type="dxa"/>
            <w:shd w:val="clear" w:color="auto" w:fill="auto"/>
            <w:noWrap/>
            <w:vAlign w:val="bottom"/>
          </w:tcPr>
          <w:p w14:paraId="5281DE6E" w14:textId="77777777" w:rsidR="004758FF" w:rsidRPr="00A73014" w:rsidRDefault="004758FF" w:rsidP="002B120E">
            <w:pPr>
              <w:rPr>
                <w:rFonts w:ascii="Cambria" w:hAnsi="Cambria"/>
                <w:sz w:val="16"/>
                <w:szCs w:val="16"/>
              </w:rPr>
            </w:pPr>
            <w:r w:rsidRPr="00AD067E">
              <w:rPr>
                <w:rFonts w:ascii="Cambria" w:hAnsi="Cambria"/>
                <w:sz w:val="16"/>
                <w:szCs w:val="16"/>
              </w:rPr>
              <w:t>Categories that capture theoretical heteronuclear NOE values and links to the software, samples, sample conditions, NMR experiments, and other information about how the values were derived.</w:t>
            </w:r>
          </w:p>
        </w:tc>
      </w:tr>
      <w:tr w:rsidR="004758FF" w:rsidRPr="00AD067E" w14:paraId="39A3A4DA" w14:textId="77777777" w:rsidTr="002B120E">
        <w:trPr>
          <w:trHeight w:val="300"/>
        </w:trPr>
        <w:tc>
          <w:tcPr>
            <w:tcW w:w="1908" w:type="dxa"/>
            <w:shd w:val="clear" w:color="auto" w:fill="auto"/>
            <w:noWrap/>
          </w:tcPr>
          <w:p w14:paraId="194C04C9" w14:textId="77777777" w:rsidR="004758FF" w:rsidRPr="00A73014" w:rsidRDefault="004758FF" w:rsidP="002B120E">
            <w:pPr>
              <w:rPr>
                <w:rFonts w:ascii="Cambria" w:hAnsi="Cambria"/>
                <w:sz w:val="16"/>
                <w:szCs w:val="16"/>
              </w:rPr>
            </w:pPr>
          </w:p>
        </w:tc>
        <w:tc>
          <w:tcPr>
            <w:tcW w:w="2520" w:type="dxa"/>
            <w:shd w:val="clear" w:color="auto" w:fill="auto"/>
            <w:noWrap/>
            <w:vAlign w:val="bottom"/>
          </w:tcPr>
          <w:p w14:paraId="14605FAD" w14:textId="77777777" w:rsidR="004758FF" w:rsidRPr="00A73014" w:rsidRDefault="004758FF" w:rsidP="002B120E">
            <w:pPr>
              <w:rPr>
                <w:rFonts w:ascii="Cambria" w:hAnsi="Cambria"/>
                <w:sz w:val="16"/>
                <w:szCs w:val="16"/>
              </w:rPr>
            </w:pPr>
            <w:r w:rsidRPr="00AD067E">
              <w:rPr>
                <w:rFonts w:ascii="Cambria" w:hAnsi="Cambria"/>
                <w:sz w:val="16"/>
                <w:szCs w:val="16"/>
              </w:rPr>
              <w:t>heteronucl_T1_relaxation</w:t>
            </w:r>
          </w:p>
        </w:tc>
        <w:tc>
          <w:tcPr>
            <w:tcW w:w="5937" w:type="dxa"/>
            <w:shd w:val="clear" w:color="auto" w:fill="auto"/>
            <w:noWrap/>
            <w:vAlign w:val="bottom"/>
          </w:tcPr>
          <w:p w14:paraId="50431C5B" w14:textId="77777777" w:rsidR="004758FF" w:rsidRPr="00A73014" w:rsidRDefault="004758FF" w:rsidP="002B120E">
            <w:pPr>
              <w:rPr>
                <w:rFonts w:ascii="Cambria" w:hAnsi="Cambria"/>
                <w:sz w:val="16"/>
                <w:szCs w:val="16"/>
              </w:rPr>
            </w:pPr>
            <w:r w:rsidRPr="00AD067E">
              <w:rPr>
                <w:rFonts w:ascii="Cambria" w:hAnsi="Cambria"/>
                <w:sz w:val="16"/>
                <w:szCs w:val="16"/>
              </w:rPr>
              <w:t>Categories that capture heteronuclear T1 relaxation values and links to the samples, sample conditions, NMR experiments, and other information about how the data were derived.</w:t>
            </w:r>
          </w:p>
        </w:tc>
      </w:tr>
      <w:tr w:rsidR="004758FF" w:rsidRPr="00AD067E" w14:paraId="41B84E8C" w14:textId="77777777" w:rsidTr="002B120E">
        <w:trPr>
          <w:trHeight w:val="300"/>
        </w:trPr>
        <w:tc>
          <w:tcPr>
            <w:tcW w:w="1908" w:type="dxa"/>
            <w:shd w:val="clear" w:color="auto" w:fill="auto"/>
            <w:noWrap/>
          </w:tcPr>
          <w:p w14:paraId="55F81836" w14:textId="77777777" w:rsidR="004758FF" w:rsidRPr="00A73014" w:rsidRDefault="004758FF" w:rsidP="002B120E">
            <w:pPr>
              <w:rPr>
                <w:rFonts w:ascii="Cambria" w:hAnsi="Cambria"/>
                <w:sz w:val="16"/>
                <w:szCs w:val="16"/>
              </w:rPr>
            </w:pPr>
          </w:p>
        </w:tc>
        <w:tc>
          <w:tcPr>
            <w:tcW w:w="2520" w:type="dxa"/>
            <w:shd w:val="clear" w:color="auto" w:fill="auto"/>
            <w:noWrap/>
            <w:vAlign w:val="bottom"/>
          </w:tcPr>
          <w:p w14:paraId="29C5A15E" w14:textId="77777777" w:rsidR="004758FF" w:rsidRPr="00A73014" w:rsidRDefault="004758FF" w:rsidP="002B120E">
            <w:pPr>
              <w:rPr>
                <w:rFonts w:ascii="Cambria" w:hAnsi="Cambria"/>
                <w:sz w:val="16"/>
                <w:szCs w:val="16"/>
              </w:rPr>
            </w:pPr>
            <w:r w:rsidRPr="00AD067E">
              <w:rPr>
                <w:rFonts w:ascii="Cambria" w:hAnsi="Cambria"/>
                <w:sz w:val="16"/>
                <w:szCs w:val="16"/>
              </w:rPr>
              <w:t>theoretical_heteronucl_T1_relaxation</w:t>
            </w:r>
          </w:p>
        </w:tc>
        <w:tc>
          <w:tcPr>
            <w:tcW w:w="5937" w:type="dxa"/>
            <w:shd w:val="clear" w:color="auto" w:fill="auto"/>
            <w:noWrap/>
            <w:vAlign w:val="bottom"/>
          </w:tcPr>
          <w:p w14:paraId="1DCC4D25" w14:textId="77777777" w:rsidR="004758FF" w:rsidRPr="00A73014" w:rsidRDefault="004758FF" w:rsidP="002B120E">
            <w:pPr>
              <w:rPr>
                <w:rFonts w:ascii="Cambria" w:hAnsi="Cambria"/>
                <w:sz w:val="16"/>
                <w:szCs w:val="16"/>
              </w:rPr>
            </w:pPr>
            <w:r w:rsidRPr="00AD067E">
              <w:rPr>
                <w:rFonts w:ascii="Cambria" w:hAnsi="Cambria"/>
                <w:sz w:val="16"/>
                <w:szCs w:val="16"/>
              </w:rPr>
              <w:t>Categories that capture theoretical heteronuclear T1 relaxation values and links to the software, samples, sample conditions, NMR experiments, and other information about how the data were derived.</w:t>
            </w:r>
          </w:p>
        </w:tc>
      </w:tr>
      <w:tr w:rsidR="004758FF" w:rsidRPr="00AD067E" w14:paraId="32D793FE" w14:textId="77777777" w:rsidTr="002B120E">
        <w:trPr>
          <w:trHeight w:val="300"/>
        </w:trPr>
        <w:tc>
          <w:tcPr>
            <w:tcW w:w="1908" w:type="dxa"/>
            <w:shd w:val="clear" w:color="auto" w:fill="auto"/>
            <w:noWrap/>
          </w:tcPr>
          <w:p w14:paraId="56AA1CFC" w14:textId="77777777" w:rsidR="004758FF" w:rsidRPr="00A73014" w:rsidRDefault="004758FF" w:rsidP="002B120E">
            <w:pPr>
              <w:rPr>
                <w:rFonts w:ascii="Cambria" w:hAnsi="Cambria"/>
                <w:sz w:val="16"/>
                <w:szCs w:val="16"/>
              </w:rPr>
            </w:pPr>
          </w:p>
        </w:tc>
        <w:tc>
          <w:tcPr>
            <w:tcW w:w="2520" w:type="dxa"/>
            <w:shd w:val="clear" w:color="auto" w:fill="auto"/>
            <w:noWrap/>
            <w:vAlign w:val="bottom"/>
          </w:tcPr>
          <w:p w14:paraId="5726DE5D" w14:textId="77777777" w:rsidR="004758FF" w:rsidRPr="00A73014" w:rsidRDefault="004758FF" w:rsidP="002B120E">
            <w:pPr>
              <w:rPr>
                <w:rFonts w:ascii="Cambria" w:hAnsi="Cambria"/>
                <w:sz w:val="16"/>
                <w:szCs w:val="16"/>
              </w:rPr>
            </w:pPr>
            <w:r w:rsidRPr="00AD067E">
              <w:rPr>
                <w:rFonts w:ascii="Cambria" w:hAnsi="Cambria"/>
                <w:sz w:val="16"/>
                <w:szCs w:val="16"/>
              </w:rPr>
              <w:t>heteronucl_T1rho_relaxation</w:t>
            </w:r>
          </w:p>
        </w:tc>
        <w:tc>
          <w:tcPr>
            <w:tcW w:w="5937" w:type="dxa"/>
            <w:shd w:val="clear" w:color="auto" w:fill="auto"/>
            <w:noWrap/>
            <w:vAlign w:val="bottom"/>
          </w:tcPr>
          <w:p w14:paraId="092D886E" w14:textId="77777777" w:rsidR="004758FF" w:rsidRPr="00A73014" w:rsidRDefault="004758FF" w:rsidP="002B120E">
            <w:pPr>
              <w:rPr>
                <w:rFonts w:ascii="Cambria" w:hAnsi="Cambria"/>
                <w:sz w:val="16"/>
                <w:szCs w:val="16"/>
              </w:rPr>
            </w:pPr>
            <w:r w:rsidRPr="00AD067E">
              <w:rPr>
                <w:rFonts w:ascii="Cambria" w:hAnsi="Cambria"/>
                <w:sz w:val="16"/>
                <w:szCs w:val="16"/>
              </w:rPr>
              <w:t>Categories that capture heteronuclear T1rho relaxation values and links to the samples, sample conditions, NMR experiments, and other information about how the data were derived.</w:t>
            </w:r>
          </w:p>
        </w:tc>
      </w:tr>
      <w:tr w:rsidR="004758FF" w:rsidRPr="00AD067E" w14:paraId="555E4E29" w14:textId="77777777" w:rsidTr="002B120E">
        <w:trPr>
          <w:trHeight w:val="300"/>
        </w:trPr>
        <w:tc>
          <w:tcPr>
            <w:tcW w:w="1908" w:type="dxa"/>
            <w:shd w:val="clear" w:color="auto" w:fill="auto"/>
            <w:noWrap/>
          </w:tcPr>
          <w:p w14:paraId="13553B50" w14:textId="77777777" w:rsidR="004758FF" w:rsidRPr="00A73014" w:rsidRDefault="004758FF" w:rsidP="002B120E">
            <w:pPr>
              <w:rPr>
                <w:rFonts w:ascii="Cambria" w:hAnsi="Cambria"/>
                <w:sz w:val="16"/>
                <w:szCs w:val="16"/>
              </w:rPr>
            </w:pPr>
          </w:p>
        </w:tc>
        <w:tc>
          <w:tcPr>
            <w:tcW w:w="2520" w:type="dxa"/>
            <w:shd w:val="clear" w:color="auto" w:fill="auto"/>
            <w:noWrap/>
            <w:vAlign w:val="bottom"/>
          </w:tcPr>
          <w:p w14:paraId="47D11CD7" w14:textId="77777777" w:rsidR="004758FF" w:rsidRPr="00A73014" w:rsidRDefault="004758FF" w:rsidP="002B120E">
            <w:pPr>
              <w:rPr>
                <w:rFonts w:ascii="Cambria" w:hAnsi="Cambria"/>
                <w:sz w:val="16"/>
                <w:szCs w:val="16"/>
              </w:rPr>
            </w:pPr>
            <w:r w:rsidRPr="00AD067E">
              <w:rPr>
                <w:rFonts w:ascii="Cambria" w:hAnsi="Cambria"/>
                <w:sz w:val="16"/>
                <w:szCs w:val="16"/>
              </w:rPr>
              <w:t>heteronucl_T2_relaxation</w:t>
            </w:r>
          </w:p>
        </w:tc>
        <w:tc>
          <w:tcPr>
            <w:tcW w:w="5937" w:type="dxa"/>
            <w:shd w:val="clear" w:color="auto" w:fill="auto"/>
            <w:noWrap/>
            <w:vAlign w:val="bottom"/>
          </w:tcPr>
          <w:p w14:paraId="3C4C4776" w14:textId="77777777" w:rsidR="004758FF" w:rsidRPr="00A73014" w:rsidRDefault="004758FF" w:rsidP="002B120E">
            <w:pPr>
              <w:rPr>
                <w:rFonts w:ascii="Cambria" w:hAnsi="Cambria"/>
                <w:sz w:val="16"/>
                <w:szCs w:val="16"/>
              </w:rPr>
            </w:pPr>
            <w:r w:rsidRPr="00AD067E">
              <w:rPr>
                <w:rFonts w:ascii="Cambria" w:hAnsi="Cambria"/>
                <w:sz w:val="16"/>
                <w:szCs w:val="16"/>
              </w:rPr>
              <w:t>Categories that capture heteronuclear T2 relaxation values and links to the samples, sample conditions, NMR experiments, and other information about how the data were derived.</w:t>
            </w:r>
          </w:p>
        </w:tc>
      </w:tr>
      <w:tr w:rsidR="004758FF" w:rsidRPr="00AD067E" w14:paraId="24A6372A" w14:textId="77777777" w:rsidTr="002B120E">
        <w:trPr>
          <w:trHeight w:val="300"/>
        </w:trPr>
        <w:tc>
          <w:tcPr>
            <w:tcW w:w="1908" w:type="dxa"/>
            <w:shd w:val="clear" w:color="auto" w:fill="auto"/>
            <w:noWrap/>
          </w:tcPr>
          <w:p w14:paraId="1DE96200" w14:textId="77777777" w:rsidR="004758FF" w:rsidRPr="00A73014" w:rsidRDefault="004758FF" w:rsidP="002B120E">
            <w:pPr>
              <w:rPr>
                <w:rFonts w:ascii="Cambria" w:hAnsi="Cambria"/>
                <w:sz w:val="16"/>
                <w:szCs w:val="16"/>
              </w:rPr>
            </w:pPr>
          </w:p>
        </w:tc>
        <w:tc>
          <w:tcPr>
            <w:tcW w:w="2520" w:type="dxa"/>
            <w:shd w:val="clear" w:color="auto" w:fill="auto"/>
            <w:noWrap/>
            <w:vAlign w:val="bottom"/>
          </w:tcPr>
          <w:p w14:paraId="1D614B15" w14:textId="77777777" w:rsidR="004758FF" w:rsidRPr="00A73014" w:rsidRDefault="004758FF" w:rsidP="002B120E">
            <w:pPr>
              <w:rPr>
                <w:rFonts w:ascii="Cambria" w:hAnsi="Cambria"/>
                <w:sz w:val="16"/>
                <w:szCs w:val="16"/>
              </w:rPr>
            </w:pPr>
            <w:r w:rsidRPr="00AD067E">
              <w:rPr>
                <w:rFonts w:ascii="Cambria" w:hAnsi="Cambria"/>
                <w:sz w:val="16"/>
                <w:szCs w:val="16"/>
              </w:rPr>
              <w:t>theoretical_heteronucl_T2_relaxation</w:t>
            </w:r>
          </w:p>
        </w:tc>
        <w:tc>
          <w:tcPr>
            <w:tcW w:w="5937" w:type="dxa"/>
            <w:shd w:val="clear" w:color="auto" w:fill="auto"/>
            <w:noWrap/>
            <w:vAlign w:val="bottom"/>
          </w:tcPr>
          <w:p w14:paraId="388A1722" w14:textId="77777777" w:rsidR="004758FF" w:rsidRPr="00A73014" w:rsidRDefault="004758FF" w:rsidP="002B120E">
            <w:pPr>
              <w:rPr>
                <w:rFonts w:ascii="Cambria" w:hAnsi="Cambria"/>
                <w:sz w:val="16"/>
                <w:szCs w:val="16"/>
              </w:rPr>
            </w:pPr>
            <w:r w:rsidRPr="00AD067E">
              <w:rPr>
                <w:rFonts w:ascii="Cambria" w:hAnsi="Cambria"/>
                <w:sz w:val="16"/>
                <w:szCs w:val="16"/>
              </w:rPr>
              <w:t>Categories that capture theoretical heteronuclear T2 relaxation values and links to the software, samples, sample conditions, NMR experiments, and other information about how the data were derived.</w:t>
            </w:r>
          </w:p>
        </w:tc>
      </w:tr>
      <w:tr w:rsidR="004758FF" w:rsidRPr="00AD067E" w14:paraId="2F10B438" w14:textId="77777777" w:rsidTr="002B120E">
        <w:trPr>
          <w:trHeight w:val="300"/>
        </w:trPr>
        <w:tc>
          <w:tcPr>
            <w:tcW w:w="1908" w:type="dxa"/>
            <w:shd w:val="clear" w:color="auto" w:fill="auto"/>
            <w:noWrap/>
          </w:tcPr>
          <w:p w14:paraId="179F087F" w14:textId="77777777" w:rsidR="004758FF" w:rsidRPr="00A73014" w:rsidRDefault="004758FF" w:rsidP="002B120E">
            <w:pPr>
              <w:rPr>
                <w:rFonts w:ascii="Cambria" w:hAnsi="Cambria"/>
                <w:sz w:val="16"/>
                <w:szCs w:val="16"/>
              </w:rPr>
            </w:pPr>
          </w:p>
        </w:tc>
        <w:tc>
          <w:tcPr>
            <w:tcW w:w="2520" w:type="dxa"/>
            <w:shd w:val="clear" w:color="auto" w:fill="auto"/>
            <w:noWrap/>
            <w:vAlign w:val="bottom"/>
          </w:tcPr>
          <w:p w14:paraId="4B15B97E" w14:textId="77777777" w:rsidR="004758FF" w:rsidRPr="00A73014" w:rsidRDefault="004758FF" w:rsidP="002B120E">
            <w:pPr>
              <w:rPr>
                <w:rFonts w:ascii="Cambria" w:hAnsi="Cambria"/>
                <w:sz w:val="16"/>
                <w:szCs w:val="16"/>
              </w:rPr>
            </w:pPr>
            <w:proofErr w:type="spellStart"/>
            <w:r w:rsidRPr="00AD067E">
              <w:rPr>
                <w:rFonts w:ascii="Cambria" w:hAnsi="Cambria"/>
                <w:sz w:val="16"/>
                <w:szCs w:val="16"/>
              </w:rPr>
              <w:t>auto_relaxation</w:t>
            </w:r>
            <w:proofErr w:type="spellEnd"/>
          </w:p>
        </w:tc>
        <w:tc>
          <w:tcPr>
            <w:tcW w:w="5937" w:type="dxa"/>
            <w:shd w:val="clear" w:color="auto" w:fill="auto"/>
            <w:noWrap/>
            <w:vAlign w:val="bottom"/>
          </w:tcPr>
          <w:p w14:paraId="1B79E9F2" w14:textId="77777777" w:rsidR="004758FF" w:rsidRPr="00A73014" w:rsidRDefault="004758FF" w:rsidP="002B120E">
            <w:pPr>
              <w:rPr>
                <w:rFonts w:ascii="Cambria" w:hAnsi="Cambria"/>
                <w:sz w:val="16"/>
                <w:szCs w:val="16"/>
              </w:rPr>
            </w:pPr>
            <w:r w:rsidRPr="00AD067E">
              <w:rPr>
                <w:rFonts w:ascii="Cambria" w:hAnsi="Cambria"/>
                <w:sz w:val="16"/>
                <w:szCs w:val="16"/>
              </w:rPr>
              <w:t>Categories that capture auto relaxation data and links to the samples, sample conditions, NMR experiments, and other information about how the data were collected and analyzed.</w:t>
            </w:r>
          </w:p>
        </w:tc>
      </w:tr>
      <w:tr w:rsidR="004758FF" w:rsidRPr="00AD067E" w14:paraId="161BBFAF" w14:textId="77777777" w:rsidTr="002B120E">
        <w:trPr>
          <w:trHeight w:val="300"/>
        </w:trPr>
        <w:tc>
          <w:tcPr>
            <w:tcW w:w="1908" w:type="dxa"/>
            <w:shd w:val="clear" w:color="auto" w:fill="auto"/>
            <w:noWrap/>
          </w:tcPr>
          <w:p w14:paraId="2EDE90E0" w14:textId="77777777" w:rsidR="004758FF" w:rsidRPr="00A73014" w:rsidRDefault="004758FF" w:rsidP="002B120E">
            <w:pPr>
              <w:rPr>
                <w:rFonts w:ascii="Cambria" w:hAnsi="Cambria"/>
                <w:sz w:val="16"/>
                <w:szCs w:val="16"/>
              </w:rPr>
            </w:pPr>
          </w:p>
        </w:tc>
        <w:tc>
          <w:tcPr>
            <w:tcW w:w="2520" w:type="dxa"/>
            <w:shd w:val="clear" w:color="auto" w:fill="auto"/>
            <w:noWrap/>
            <w:vAlign w:val="bottom"/>
          </w:tcPr>
          <w:p w14:paraId="2B68B49F" w14:textId="77777777" w:rsidR="004758FF" w:rsidRPr="00A73014" w:rsidRDefault="004758FF" w:rsidP="002B120E">
            <w:pPr>
              <w:rPr>
                <w:rFonts w:ascii="Cambria" w:hAnsi="Cambria"/>
                <w:sz w:val="16"/>
                <w:szCs w:val="16"/>
              </w:rPr>
            </w:pPr>
            <w:proofErr w:type="spellStart"/>
            <w:r w:rsidRPr="00AD067E">
              <w:rPr>
                <w:rFonts w:ascii="Cambria" w:hAnsi="Cambria"/>
                <w:sz w:val="16"/>
                <w:szCs w:val="16"/>
              </w:rPr>
              <w:t>theoretical_auto_relaxation</w:t>
            </w:r>
            <w:proofErr w:type="spellEnd"/>
          </w:p>
        </w:tc>
        <w:tc>
          <w:tcPr>
            <w:tcW w:w="5937" w:type="dxa"/>
            <w:shd w:val="clear" w:color="auto" w:fill="auto"/>
            <w:noWrap/>
            <w:vAlign w:val="bottom"/>
          </w:tcPr>
          <w:p w14:paraId="6AE60A08" w14:textId="77777777" w:rsidR="004758FF" w:rsidRPr="00A73014" w:rsidRDefault="004758FF" w:rsidP="002B120E">
            <w:pPr>
              <w:rPr>
                <w:rFonts w:ascii="Cambria" w:hAnsi="Cambria"/>
                <w:sz w:val="16"/>
                <w:szCs w:val="16"/>
              </w:rPr>
            </w:pPr>
            <w:r w:rsidRPr="00AD067E">
              <w:rPr>
                <w:rFonts w:ascii="Cambria" w:hAnsi="Cambria"/>
                <w:sz w:val="16"/>
                <w:szCs w:val="16"/>
              </w:rPr>
              <w:t>Categories that capture theoretical auto relaxation data and links to the software, samples, sample conditions, NMR experiments, and other information about how the data were collected and analyzed.</w:t>
            </w:r>
          </w:p>
        </w:tc>
      </w:tr>
      <w:tr w:rsidR="004758FF" w:rsidRPr="00AD067E" w14:paraId="4CE7433A" w14:textId="77777777" w:rsidTr="002B120E">
        <w:trPr>
          <w:trHeight w:val="300"/>
        </w:trPr>
        <w:tc>
          <w:tcPr>
            <w:tcW w:w="1908" w:type="dxa"/>
            <w:shd w:val="clear" w:color="auto" w:fill="auto"/>
            <w:noWrap/>
          </w:tcPr>
          <w:p w14:paraId="419549E8" w14:textId="77777777" w:rsidR="004758FF" w:rsidRPr="00A73014" w:rsidRDefault="004758FF" w:rsidP="002B120E">
            <w:pPr>
              <w:rPr>
                <w:rFonts w:ascii="Cambria" w:hAnsi="Cambria"/>
                <w:sz w:val="16"/>
                <w:szCs w:val="16"/>
              </w:rPr>
            </w:pPr>
          </w:p>
        </w:tc>
        <w:tc>
          <w:tcPr>
            <w:tcW w:w="2520" w:type="dxa"/>
            <w:shd w:val="clear" w:color="auto" w:fill="auto"/>
            <w:noWrap/>
            <w:vAlign w:val="bottom"/>
          </w:tcPr>
          <w:p w14:paraId="17411F01" w14:textId="77777777" w:rsidR="004758FF" w:rsidRPr="00A73014" w:rsidRDefault="004758FF" w:rsidP="002B120E">
            <w:pPr>
              <w:rPr>
                <w:rFonts w:ascii="Cambria" w:hAnsi="Cambria"/>
                <w:sz w:val="16"/>
                <w:szCs w:val="16"/>
              </w:rPr>
            </w:pPr>
            <w:proofErr w:type="spellStart"/>
            <w:r w:rsidRPr="00AD067E">
              <w:rPr>
                <w:rFonts w:ascii="Cambria" w:hAnsi="Cambria"/>
                <w:sz w:val="16"/>
                <w:szCs w:val="16"/>
              </w:rPr>
              <w:t>dipole_dipole_relaxation</w:t>
            </w:r>
            <w:proofErr w:type="spellEnd"/>
          </w:p>
        </w:tc>
        <w:tc>
          <w:tcPr>
            <w:tcW w:w="5937" w:type="dxa"/>
            <w:shd w:val="clear" w:color="auto" w:fill="auto"/>
            <w:noWrap/>
            <w:vAlign w:val="bottom"/>
          </w:tcPr>
          <w:p w14:paraId="384F150C" w14:textId="77777777" w:rsidR="004758FF" w:rsidRPr="00A73014" w:rsidRDefault="004758FF" w:rsidP="002B120E">
            <w:pPr>
              <w:rPr>
                <w:rFonts w:ascii="Cambria" w:hAnsi="Cambria"/>
                <w:sz w:val="16"/>
                <w:szCs w:val="16"/>
              </w:rPr>
            </w:pPr>
            <w:r w:rsidRPr="00AD067E">
              <w:rPr>
                <w:rFonts w:ascii="Cambria" w:hAnsi="Cambria"/>
                <w:sz w:val="16"/>
                <w:szCs w:val="16"/>
              </w:rPr>
              <w:t>Categories that capture dipole-dipole relaxation values and links to the samples, sample conditions, NMR experiments, and other information about how the data were derived.</w:t>
            </w:r>
          </w:p>
        </w:tc>
      </w:tr>
      <w:tr w:rsidR="004758FF" w:rsidRPr="00AD067E" w14:paraId="5F5E5DC7" w14:textId="77777777" w:rsidTr="002B120E">
        <w:trPr>
          <w:trHeight w:val="300"/>
        </w:trPr>
        <w:tc>
          <w:tcPr>
            <w:tcW w:w="1908" w:type="dxa"/>
            <w:shd w:val="clear" w:color="auto" w:fill="auto"/>
            <w:noWrap/>
          </w:tcPr>
          <w:p w14:paraId="5F0AE80D" w14:textId="77777777" w:rsidR="004758FF" w:rsidRPr="00A73014" w:rsidRDefault="004758FF" w:rsidP="002B120E">
            <w:pPr>
              <w:rPr>
                <w:rFonts w:ascii="Cambria" w:hAnsi="Cambria"/>
                <w:sz w:val="16"/>
                <w:szCs w:val="16"/>
              </w:rPr>
            </w:pPr>
          </w:p>
        </w:tc>
        <w:tc>
          <w:tcPr>
            <w:tcW w:w="2520" w:type="dxa"/>
            <w:shd w:val="clear" w:color="auto" w:fill="auto"/>
            <w:noWrap/>
            <w:vAlign w:val="bottom"/>
          </w:tcPr>
          <w:p w14:paraId="40752EB6" w14:textId="77777777" w:rsidR="004758FF" w:rsidRPr="00AD067E" w:rsidRDefault="004758FF" w:rsidP="002B120E">
            <w:pPr>
              <w:rPr>
                <w:rFonts w:ascii="Cambria" w:hAnsi="Cambria"/>
                <w:sz w:val="16"/>
                <w:szCs w:val="16"/>
              </w:rPr>
            </w:pPr>
          </w:p>
        </w:tc>
        <w:tc>
          <w:tcPr>
            <w:tcW w:w="5937" w:type="dxa"/>
            <w:shd w:val="clear" w:color="auto" w:fill="auto"/>
            <w:noWrap/>
            <w:vAlign w:val="bottom"/>
          </w:tcPr>
          <w:p w14:paraId="6A8DDCD9" w14:textId="77777777" w:rsidR="004758FF" w:rsidRPr="00AD067E" w:rsidRDefault="004758FF" w:rsidP="002B120E">
            <w:pPr>
              <w:rPr>
                <w:rFonts w:ascii="Cambria" w:hAnsi="Cambria"/>
                <w:sz w:val="16"/>
                <w:szCs w:val="16"/>
              </w:rPr>
            </w:pPr>
          </w:p>
        </w:tc>
      </w:tr>
      <w:tr w:rsidR="004758FF" w:rsidRPr="00AD067E" w14:paraId="52110036" w14:textId="77777777" w:rsidTr="002B120E">
        <w:trPr>
          <w:trHeight w:val="300"/>
        </w:trPr>
        <w:tc>
          <w:tcPr>
            <w:tcW w:w="1908" w:type="dxa"/>
            <w:shd w:val="clear" w:color="auto" w:fill="auto"/>
            <w:noWrap/>
          </w:tcPr>
          <w:p w14:paraId="4240792E" w14:textId="77777777" w:rsidR="004758FF" w:rsidRPr="00A73014" w:rsidRDefault="004758FF" w:rsidP="002B120E">
            <w:pPr>
              <w:rPr>
                <w:rFonts w:ascii="Cambria" w:hAnsi="Cambria"/>
                <w:sz w:val="16"/>
                <w:szCs w:val="16"/>
              </w:rPr>
            </w:pPr>
          </w:p>
        </w:tc>
        <w:tc>
          <w:tcPr>
            <w:tcW w:w="2520" w:type="dxa"/>
            <w:shd w:val="clear" w:color="auto" w:fill="auto"/>
            <w:noWrap/>
            <w:vAlign w:val="bottom"/>
          </w:tcPr>
          <w:p w14:paraId="3E75A40A" w14:textId="77777777" w:rsidR="004758FF" w:rsidRPr="00A73014" w:rsidRDefault="004758FF" w:rsidP="002B120E">
            <w:pPr>
              <w:rPr>
                <w:rFonts w:ascii="Cambria" w:hAnsi="Cambria"/>
                <w:sz w:val="16"/>
                <w:szCs w:val="16"/>
              </w:rPr>
            </w:pPr>
            <w:proofErr w:type="spellStart"/>
            <w:r w:rsidRPr="00367F41">
              <w:rPr>
                <w:rFonts w:ascii="Cambria" w:hAnsi="Cambria"/>
                <w:sz w:val="16"/>
                <w:szCs w:val="16"/>
              </w:rPr>
              <w:t>dipole_dipole_cross_correlations</w:t>
            </w:r>
            <w:proofErr w:type="spellEnd"/>
          </w:p>
        </w:tc>
        <w:tc>
          <w:tcPr>
            <w:tcW w:w="5937" w:type="dxa"/>
            <w:shd w:val="clear" w:color="auto" w:fill="auto"/>
            <w:noWrap/>
            <w:vAlign w:val="bottom"/>
          </w:tcPr>
          <w:p w14:paraId="4222F4AA" w14:textId="77777777" w:rsidR="004758FF" w:rsidRPr="00A73014" w:rsidRDefault="004758FF" w:rsidP="002B120E">
            <w:pPr>
              <w:rPr>
                <w:rFonts w:ascii="Cambria" w:hAnsi="Cambria"/>
                <w:sz w:val="16"/>
                <w:szCs w:val="16"/>
              </w:rPr>
            </w:pPr>
            <w:r w:rsidRPr="00AD067E">
              <w:rPr>
                <w:rFonts w:ascii="Cambria" w:hAnsi="Cambria"/>
                <w:sz w:val="16"/>
                <w:szCs w:val="16"/>
              </w:rPr>
              <w:t>Categories that capture dipole-dipole cross correlation data and links to the samples, sample conditions, NMR experiments, and other information about how the data were derived.</w:t>
            </w:r>
          </w:p>
        </w:tc>
      </w:tr>
      <w:tr w:rsidR="004758FF" w:rsidRPr="00AD067E" w14:paraId="05ADC10C" w14:textId="77777777" w:rsidTr="002B120E">
        <w:trPr>
          <w:trHeight w:val="300"/>
        </w:trPr>
        <w:tc>
          <w:tcPr>
            <w:tcW w:w="1908" w:type="dxa"/>
            <w:shd w:val="clear" w:color="auto" w:fill="auto"/>
            <w:noWrap/>
          </w:tcPr>
          <w:p w14:paraId="71420B61" w14:textId="77777777" w:rsidR="004758FF" w:rsidRPr="00A73014" w:rsidRDefault="004758FF" w:rsidP="002B120E">
            <w:pPr>
              <w:rPr>
                <w:rFonts w:ascii="Cambria" w:hAnsi="Cambria"/>
                <w:sz w:val="16"/>
                <w:szCs w:val="16"/>
              </w:rPr>
            </w:pPr>
          </w:p>
        </w:tc>
        <w:tc>
          <w:tcPr>
            <w:tcW w:w="2520" w:type="dxa"/>
            <w:shd w:val="clear" w:color="auto" w:fill="auto"/>
            <w:noWrap/>
            <w:vAlign w:val="bottom"/>
          </w:tcPr>
          <w:p w14:paraId="0DBB7A6F" w14:textId="77777777" w:rsidR="004758FF" w:rsidRPr="00A73014" w:rsidRDefault="004758FF" w:rsidP="002B120E">
            <w:pPr>
              <w:rPr>
                <w:rFonts w:ascii="Cambria" w:hAnsi="Cambria"/>
                <w:sz w:val="16"/>
                <w:szCs w:val="16"/>
              </w:rPr>
            </w:pPr>
            <w:proofErr w:type="spellStart"/>
            <w:r w:rsidRPr="00AD067E">
              <w:rPr>
                <w:rFonts w:ascii="Cambria" w:hAnsi="Cambria"/>
                <w:sz w:val="16"/>
                <w:szCs w:val="16"/>
              </w:rPr>
              <w:t>theoretical_dipole_dipole_cross_correlations</w:t>
            </w:r>
            <w:proofErr w:type="spellEnd"/>
          </w:p>
        </w:tc>
        <w:tc>
          <w:tcPr>
            <w:tcW w:w="5937" w:type="dxa"/>
            <w:shd w:val="clear" w:color="auto" w:fill="auto"/>
            <w:noWrap/>
            <w:vAlign w:val="bottom"/>
          </w:tcPr>
          <w:p w14:paraId="6C54A0E7" w14:textId="77777777" w:rsidR="004758FF" w:rsidRPr="00A73014" w:rsidRDefault="004758FF" w:rsidP="002B120E">
            <w:pPr>
              <w:rPr>
                <w:rFonts w:ascii="Cambria" w:hAnsi="Cambria"/>
                <w:sz w:val="16"/>
                <w:szCs w:val="16"/>
              </w:rPr>
            </w:pPr>
            <w:r w:rsidRPr="00AD067E">
              <w:rPr>
                <w:rFonts w:ascii="Cambria" w:hAnsi="Cambria"/>
                <w:sz w:val="16"/>
                <w:szCs w:val="16"/>
              </w:rPr>
              <w:t>Categories that capture theoretical dipole-dipole cross correlation data and links to the software, samples, sample conditions, NMR experiments, and other information about how the data were derived.</w:t>
            </w:r>
          </w:p>
        </w:tc>
      </w:tr>
      <w:tr w:rsidR="004758FF" w:rsidRPr="00AD067E" w14:paraId="6F2A2E8B" w14:textId="77777777" w:rsidTr="002B120E">
        <w:trPr>
          <w:trHeight w:val="300"/>
        </w:trPr>
        <w:tc>
          <w:tcPr>
            <w:tcW w:w="1908" w:type="dxa"/>
            <w:shd w:val="clear" w:color="auto" w:fill="auto"/>
            <w:noWrap/>
          </w:tcPr>
          <w:p w14:paraId="75D39809" w14:textId="77777777" w:rsidR="004758FF" w:rsidRPr="00A73014" w:rsidRDefault="004758FF" w:rsidP="002B120E">
            <w:pPr>
              <w:rPr>
                <w:rFonts w:ascii="Cambria" w:hAnsi="Cambria"/>
                <w:sz w:val="16"/>
                <w:szCs w:val="16"/>
              </w:rPr>
            </w:pPr>
          </w:p>
        </w:tc>
        <w:tc>
          <w:tcPr>
            <w:tcW w:w="2520" w:type="dxa"/>
            <w:shd w:val="clear" w:color="auto" w:fill="auto"/>
            <w:noWrap/>
            <w:vAlign w:val="bottom"/>
          </w:tcPr>
          <w:p w14:paraId="517C97B1" w14:textId="77777777" w:rsidR="004758FF" w:rsidRPr="00A73014" w:rsidRDefault="004758FF" w:rsidP="002B120E">
            <w:pPr>
              <w:rPr>
                <w:rFonts w:ascii="Cambria" w:hAnsi="Cambria"/>
                <w:sz w:val="16"/>
                <w:szCs w:val="16"/>
              </w:rPr>
            </w:pPr>
            <w:proofErr w:type="spellStart"/>
            <w:r w:rsidRPr="00AD067E">
              <w:rPr>
                <w:rFonts w:ascii="Cambria" w:hAnsi="Cambria"/>
                <w:sz w:val="16"/>
                <w:szCs w:val="16"/>
              </w:rPr>
              <w:t>dipole_CSA_cross_correlations</w:t>
            </w:r>
            <w:proofErr w:type="spellEnd"/>
          </w:p>
        </w:tc>
        <w:tc>
          <w:tcPr>
            <w:tcW w:w="5937" w:type="dxa"/>
            <w:shd w:val="clear" w:color="auto" w:fill="auto"/>
            <w:noWrap/>
            <w:vAlign w:val="bottom"/>
          </w:tcPr>
          <w:p w14:paraId="33D4360C" w14:textId="77777777" w:rsidR="004758FF" w:rsidRPr="00A73014" w:rsidRDefault="004758FF" w:rsidP="002B120E">
            <w:pPr>
              <w:rPr>
                <w:rFonts w:ascii="Cambria" w:hAnsi="Cambria"/>
                <w:sz w:val="16"/>
                <w:szCs w:val="16"/>
              </w:rPr>
            </w:pPr>
            <w:r w:rsidRPr="00AD067E">
              <w:rPr>
                <w:rFonts w:ascii="Cambria" w:hAnsi="Cambria"/>
                <w:sz w:val="16"/>
                <w:szCs w:val="16"/>
              </w:rPr>
              <w:t>Categories that capture dipole-CSA cross correlation data and links to the samples, sample conditions, NMR experiments, and other information about how the data were derived.</w:t>
            </w:r>
          </w:p>
        </w:tc>
      </w:tr>
      <w:tr w:rsidR="004758FF" w:rsidRPr="00AD067E" w14:paraId="3DD9C996" w14:textId="77777777" w:rsidTr="002B120E">
        <w:trPr>
          <w:trHeight w:val="300"/>
        </w:trPr>
        <w:tc>
          <w:tcPr>
            <w:tcW w:w="1908" w:type="dxa"/>
            <w:shd w:val="clear" w:color="auto" w:fill="auto"/>
            <w:noWrap/>
          </w:tcPr>
          <w:p w14:paraId="40486F93" w14:textId="77777777" w:rsidR="004758FF" w:rsidRPr="00A73014" w:rsidRDefault="004758FF" w:rsidP="002B120E">
            <w:pPr>
              <w:rPr>
                <w:rFonts w:ascii="Cambria" w:hAnsi="Cambria"/>
                <w:sz w:val="16"/>
                <w:szCs w:val="16"/>
              </w:rPr>
            </w:pPr>
          </w:p>
        </w:tc>
        <w:tc>
          <w:tcPr>
            <w:tcW w:w="2520" w:type="dxa"/>
            <w:shd w:val="clear" w:color="auto" w:fill="auto"/>
            <w:noWrap/>
          </w:tcPr>
          <w:p w14:paraId="35ED3597" w14:textId="77777777" w:rsidR="004758FF" w:rsidRPr="00A73014" w:rsidRDefault="004758FF" w:rsidP="002B120E">
            <w:pPr>
              <w:rPr>
                <w:rFonts w:ascii="Cambria" w:hAnsi="Cambria"/>
                <w:sz w:val="16"/>
                <w:szCs w:val="16"/>
              </w:rPr>
            </w:pPr>
          </w:p>
        </w:tc>
        <w:tc>
          <w:tcPr>
            <w:tcW w:w="5937" w:type="dxa"/>
            <w:shd w:val="clear" w:color="auto" w:fill="auto"/>
            <w:noWrap/>
          </w:tcPr>
          <w:p w14:paraId="682DBDDE" w14:textId="77777777" w:rsidR="004758FF" w:rsidRPr="00A73014" w:rsidRDefault="004758FF" w:rsidP="002B120E">
            <w:pPr>
              <w:rPr>
                <w:rFonts w:ascii="Cambria" w:hAnsi="Cambria"/>
                <w:sz w:val="16"/>
                <w:szCs w:val="16"/>
              </w:rPr>
            </w:pPr>
          </w:p>
        </w:tc>
      </w:tr>
      <w:tr w:rsidR="004758FF" w:rsidRPr="00AD067E" w14:paraId="5E1B0514" w14:textId="77777777" w:rsidTr="002B120E">
        <w:trPr>
          <w:trHeight w:val="300"/>
        </w:trPr>
        <w:tc>
          <w:tcPr>
            <w:tcW w:w="1908" w:type="dxa"/>
            <w:shd w:val="clear" w:color="auto" w:fill="auto"/>
            <w:noWrap/>
          </w:tcPr>
          <w:p w14:paraId="67175475" w14:textId="77777777" w:rsidR="004758FF" w:rsidRPr="00A73014" w:rsidRDefault="004758FF" w:rsidP="002B120E">
            <w:pPr>
              <w:rPr>
                <w:rFonts w:ascii="Cambria" w:hAnsi="Cambria"/>
                <w:sz w:val="16"/>
                <w:szCs w:val="16"/>
              </w:rPr>
            </w:pPr>
            <w:r w:rsidRPr="00E209FE">
              <w:rPr>
                <w:rFonts w:ascii="Cambria" w:hAnsi="Cambria"/>
                <w:sz w:val="16"/>
                <w:szCs w:val="16"/>
              </w:rPr>
              <w:lastRenderedPageBreak/>
              <w:t>thermodynamics</w:t>
            </w:r>
          </w:p>
        </w:tc>
        <w:tc>
          <w:tcPr>
            <w:tcW w:w="2520" w:type="dxa"/>
            <w:shd w:val="clear" w:color="auto" w:fill="auto"/>
            <w:noWrap/>
          </w:tcPr>
          <w:p w14:paraId="05100BF6" w14:textId="77777777" w:rsidR="004758FF" w:rsidRPr="00A73014" w:rsidRDefault="004758FF" w:rsidP="002B120E">
            <w:pPr>
              <w:rPr>
                <w:rFonts w:ascii="Cambria" w:hAnsi="Cambria"/>
                <w:sz w:val="16"/>
                <w:szCs w:val="16"/>
              </w:rPr>
            </w:pPr>
          </w:p>
        </w:tc>
        <w:tc>
          <w:tcPr>
            <w:tcW w:w="5937" w:type="dxa"/>
            <w:shd w:val="clear" w:color="auto" w:fill="auto"/>
            <w:noWrap/>
          </w:tcPr>
          <w:p w14:paraId="53A78EB8" w14:textId="77777777" w:rsidR="004758FF" w:rsidRPr="00A73014" w:rsidRDefault="004758FF" w:rsidP="002B120E">
            <w:pPr>
              <w:rPr>
                <w:rFonts w:ascii="Cambria" w:hAnsi="Cambria"/>
                <w:sz w:val="16"/>
                <w:szCs w:val="16"/>
              </w:rPr>
            </w:pPr>
            <w:r w:rsidRPr="00E209FE">
              <w:rPr>
                <w:rFonts w:ascii="Cambria" w:hAnsi="Cambria"/>
                <w:sz w:val="16"/>
                <w:szCs w:val="16"/>
              </w:rPr>
              <w:t>The thermody</w:t>
            </w:r>
            <w:r>
              <w:rPr>
                <w:rFonts w:ascii="Cambria" w:hAnsi="Cambria"/>
                <w:sz w:val="16"/>
                <w:szCs w:val="16"/>
              </w:rPr>
              <w:t xml:space="preserve">namic super group contains the </w:t>
            </w:r>
            <w:r w:rsidRPr="00E209FE">
              <w:rPr>
                <w:rFonts w:ascii="Cambria" w:hAnsi="Cambria"/>
                <w:sz w:val="16"/>
                <w:szCs w:val="16"/>
              </w:rPr>
              <w:t>category groups that contain the thermodynamic data that can be derived from NMR spectral data.</w:t>
            </w:r>
          </w:p>
        </w:tc>
      </w:tr>
      <w:tr w:rsidR="004758FF" w:rsidRPr="00AD067E" w14:paraId="3BF0D461" w14:textId="77777777" w:rsidTr="002B120E">
        <w:trPr>
          <w:trHeight w:val="300"/>
        </w:trPr>
        <w:tc>
          <w:tcPr>
            <w:tcW w:w="1908" w:type="dxa"/>
            <w:shd w:val="clear" w:color="auto" w:fill="auto"/>
            <w:noWrap/>
          </w:tcPr>
          <w:p w14:paraId="4D9EC11B" w14:textId="77777777" w:rsidR="004758FF" w:rsidRPr="00A73014" w:rsidRDefault="004758FF" w:rsidP="002B120E">
            <w:pPr>
              <w:rPr>
                <w:rFonts w:ascii="Cambria" w:hAnsi="Cambria"/>
                <w:sz w:val="16"/>
                <w:szCs w:val="16"/>
              </w:rPr>
            </w:pPr>
          </w:p>
        </w:tc>
        <w:tc>
          <w:tcPr>
            <w:tcW w:w="2520" w:type="dxa"/>
            <w:shd w:val="clear" w:color="auto" w:fill="auto"/>
            <w:noWrap/>
            <w:vAlign w:val="bottom"/>
          </w:tcPr>
          <w:p w14:paraId="5E6317C7" w14:textId="77777777" w:rsidR="004758FF" w:rsidRPr="00A73014" w:rsidRDefault="004758FF" w:rsidP="002B120E">
            <w:pPr>
              <w:rPr>
                <w:rFonts w:ascii="Cambria" w:hAnsi="Cambria"/>
                <w:sz w:val="16"/>
                <w:szCs w:val="16"/>
              </w:rPr>
            </w:pPr>
            <w:proofErr w:type="spellStart"/>
            <w:r w:rsidRPr="00AD067E">
              <w:rPr>
                <w:rFonts w:ascii="Cambria" w:hAnsi="Cambria"/>
                <w:sz w:val="16"/>
                <w:szCs w:val="16"/>
              </w:rPr>
              <w:t>order_parameters</w:t>
            </w:r>
            <w:proofErr w:type="spellEnd"/>
          </w:p>
        </w:tc>
        <w:tc>
          <w:tcPr>
            <w:tcW w:w="5937" w:type="dxa"/>
            <w:shd w:val="clear" w:color="auto" w:fill="auto"/>
            <w:noWrap/>
            <w:vAlign w:val="bottom"/>
          </w:tcPr>
          <w:p w14:paraId="1A940782" w14:textId="77777777" w:rsidR="004758FF" w:rsidRPr="00A73014" w:rsidRDefault="004758FF" w:rsidP="002B120E">
            <w:pPr>
              <w:rPr>
                <w:rFonts w:ascii="Cambria" w:hAnsi="Cambria"/>
                <w:sz w:val="16"/>
                <w:szCs w:val="16"/>
              </w:rPr>
            </w:pPr>
            <w:r w:rsidRPr="00AD067E">
              <w:rPr>
                <w:rFonts w:ascii="Cambria" w:hAnsi="Cambria"/>
                <w:sz w:val="16"/>
                <w:szCs w:val="16"/>
              </w:rPr>
              <w:t>Categories that capture order parameter values and links to the samples, sample conditions, NMR experiments, and other information about how the data were derived.</w:t>
            </w:r>
          </w:p>
        </w:tc>
      </w:tr>
      <w:tr w:rsidR="004758FF" w:rsidRPr="00AD067E" w14:paraId="12BED604" w14:textId="77777777" w:rsidTr="002B120E">
        <w:trPr>
          <w:trHeight w:val="300"/>
        </w:trPr>
        <w:tc>
          <w:tcPr>
            <w:tcW w:w="1908" w:type="dxa"/>
            <w:shd w:val="clear" w:color="auto" w:fill="auto"/>
            <w:noWrap/>
          </w:tcPr>
          <w:p w14:paraId="21105206" w14:textId="77777777" w:rsidR="004758FF" w:rsidRPr="00A73014" w:rsidRDefault="004758FF" w:rsidP="002B120E">
            <w:pPr>
              <w:rPr>
                <w:rFonts w:ascii="Cambria" w:hAnsi="Cambria"/>
                <w:sz w:val="16"/>
                <w:szCs w:val="16"/>
              </w:rPr>
            </w:pPr>
          </w:p>
        </w:tc>
        <w:tc>
          <w:tcPr>
            <w:tcW w:w="2520" w:type="dxa"/>
            <w:shd w:val="clear" w:color="auto" w:fill="auto"/>
            <w:noWrap/>
            <w:vAlign w:val="bottom"/>
          </w:tcPr>
          <w:p w14:paraId="0A278048" w14:textId="77777777" w:rsidR="004758FF" w:rsidRPr="00A73014" w:rsidRDefault="004758FF" w:rsidP="002B120E">
            <w:pPr>
              <w:rPr>
                <w:rFonts w:ascii="Cambria" w:hAnsi="Cambria"/>
                <w:sz w:val="16"/>
                <w:szCs w:val="16"/>
              </w:rPr>
            </w:pPr>
            <w:proofErr w:type="spellStart"/>
            <w:r w:rsidRPr="00AD067E">
              <w:rPr>
                <w:rFonts w:ascii="Cambria" w:hAnsi="Cambria"/>
                <w:sz w:val="16"/>
                <w:szCs w:val="16"/>
              </w:rPr>
              <w:t>pH_titration</w:t>
            </w:r>
            <w:proofErr w:type="spellEnd"/>
          </w:p>
        </w:tc>
        <w:tc>
          <w:tcPr>
            <w:tcW w:w="5937" w:type="dxa"/>
            <w:shd w:val="clear" w:color="auto" w:fill="auto"/>
            <w:noWrap/>
            <w:vAlign w:val="bottom"/>
          </w:tcPr>
          <w:p w14:paraId="2871044D" w14:textId="77777777" w:rsidR="004758FF" w:rsidRPr="00A73014" w:rsidRDefault="004758FF" w:rsidP="002B120E">
            <w:pPr>
              <w:rPr>
                <w:rFonts w:ascii="Cambria" w:hAnsi="Cambria"/>
                <w:sz w:val="16"/>
                <w:szCs w:val="16"/>
              </w:rPr>
            </w:pPr>
            <w:r w:rsidRPr="00AD067E">
              <w:rPr>
                <w:rFonts w:ascii="Cambria" w:hAnsi="Cambria"/>
                <w:sz w:val="16"/>
                <w:szCs w:val="16"/>
              </w:rPr>
              <w:t>Categories that capture the pKa or pHmid values derived from a pH titration experiment and links to the experimental details.</w:t>
            </w:r>
          </w:p>
        </w:tc>
      </w:tr>
      <w:tr w:rsidR="004758FF" w:rsidRPr="00AD067E" w14:paraId="79E2FEA7" w14:textId="77777777" w:rsidTr="002B120E">
        <w:trPr>
          <w:trHeight w:val="300"/>
        </w:trPr>
        <w:tc>
          <w:tcPr>
            <w:tcW w:w="1908" w:type="dxa"/>
            <w:shd w:val="clear" w:color="auto" w:fill="auto"/>
            <w:noWrap/>
          </w:tcPr>
          <w:p w14:paraId="3E251B57" w14:textId="77777777" w:rsidR="004758FF" w:rsidRPr="00A73014" w:rsidRDefault="004758FF" w:rsidP="002B120E">
            <w:pPr>
              <w:rPr>
                <w:rFonts w:ascii="Cambria" w:hAnsi="Cambria"/>
                <w:sz w:val="16"/>
                <w:szCs w:val="16"/>
              </w:rPr>
            </w:pPr>
          </w:p>
        </w:tc>
        <w:tc>
          <w:tcPr>
            <w:tcW w:w="2520" w:type="dxa"/>
            <w:shd w:val="clear" w:color="auto" w:fill="auto"/>
            <w:noWrap/>
            <w:vAlign w:val="bottom"/>
          </w:tcPr>
          <w:p w14:paraId="3096A1D0" w14:textId="77777777" w:rsidR="004758FF" w:rsidRPr="00A73014" w:rsidRDefault="004758FF" w:rsidP="002B120E">
            <w:pPr>
              <w:rPr>
                <w:rFonts w:ascii="Cambria" w:hAnsi="Cambria"/>
                <w:sz w:val="16"/>
                <w:szCs w:val="16"/>
              </w:rPr>
            </w:pPr>
            <w:r w:rsidRPr="00AD067E">
              <w:rPr>
                <w:rFonts w:ascii="Cambria" w:hAnsi="Cambria"/>
                <w:sz w:val="16"/>
                <w:szCs w:val="16"/>
              </w:rPr>
              <w:t>pH_param_list</w:t>
            </w:r>
          </w:p>
        </w:tc>
        <w:tc>
          <w:tcPr>
            <w:tcW w:w="5937" w:type="dxa"/>
            <w:shd w:val="clear" w:color="auto" w:fill="auto"/>
            <w:noWrap/>
            <w:vAlign w:val="bottom"/>
          </w:tcPr>
          <w:p w14:paraId="1DCA6DCC" w14:textId="77777777" w:rsidR="004758FF" w:rsidRPr="00A73014" w:rsidRDefault="004758FF" w:rsidP="002B120E">
            <w:pPr>
              <w:rPr>
                <w:rFonts w:ascii="Cambria" w:hAnsi="Cambria"/>
                <w:sz w:val="16"/>
                <w:szCs w:val="16"/>
              </w:rPr>
            </w:pPr>
            <w:r w:rsidRPr="00AD067E">
              <w:rPr>
                <w:rFonts w:ascii="Cambria" w:hAnsi="Cambria"/>
                <w:sz w:val="16"/>
                <w:szCs w:val="16"/>
              </w:rPr>
              <w:t>Categories that capture the NMR spectral parameters derived from a pH titration experiment.</w:t>
            </w:r>
          </w:p>
        </w:tc>
      </w:tr>
      <w:tr w:rsidR="004758FF" w:rsidRPr="00AD067E" w14:paraId="094F46E0" w14:textId="77777777" w:rsidTr="002B120E">
        <w:trPr>
          <w:trHeight w:val="300"/>
        </w:trPr>
        <w:tc>
          <w:tcPr>
            <w:tcW w:w="1908" w:type="dxa"/>
            <w:shd w:val="clear" w:color="auto" w:fill="auto"/>
            <w:noWrap/>
          </w:tcPr>
          <w:p w14:paraId="14503AD1" w14:textId="77777777" w:rsidR="004758FF" w:rsidRPr="00AD067E" w:rsidRDefault="004758FF" w:rsidP="002B120E">
            <w:pPr>
              <w:rPr>
                <w:rFonts w:ascii="Cambria" w:hAnsi="Cambria"/>
                <w:sz w:val="16"/>
                <w:szCs w:val="16"/>
              </w:rPr>
            </w:pPr>
          </w:p>
        </w:tc>
        <w:tc>
          <w:tcPr>
            <w:tcW w:w="2520" w:type="dxa"/>
            <w:shd w:val="clear" w:color="auto" w:fill="auto"/>
            <w:noWrap/>
            <w:vAlign w:val="bottom"/>
          </w:tcPr>
          <w:p w14:paraId="64ED1800" w14:textId="77777777" w:rsidR="004758FF" w:rsidRPr="00AD067E" w:rsidRDefault="004758FF" w:rsidP="002B120E">
            <w:pPr>
              <w:rPr>
                <w:rFonts w:ascii="Cambria" w:hAnsi="Cambria"/>
                <w:sz w:val="16"/>
                <w:szCs w:val="16"/>
              </w:rPr>
            </w:pPr>
            <w:proofErr w:type="spellStart"/>
            <w:r w:rsidRPr="00AD067E">
              <w:rPr>
                <w:rFonts w:ascii="Cambria" w:hAnsi="Cambria"/>
                <w:sz w:val="16"/>
                <w:szCs w:val="16"/>
              </w:rPr>
              <w:t>D_H_fractionation_factors</w:t>
            </w:r>
            <w:proofErr w:type="spellEnd"/>
          </w:p>
        </w:tc>
        <w:tc>
          <w:tcPr>
            <w:tcW w:w="5937" w:type="dxa"/>
            <w:shd w:val="clear" w:color="auto" w:fill="auto"/>
            <w:noWrap/>
            <w:vAlign w:val="bottom"/>
          </w:tcPr>
          <w:p w14:paraId="76BE9B0D" w14:textId="77777777" w:rsidR="004758FF" w:rsidRPr="00A73014" w:rsidRDefault="004758FF" w:rsidP="002B120E">
            <w:pPr>
              <w:rPr>
                <w:rFonts w:ascii="Cambria" w:hAnsi="Cambria"/>
                <w:sz w:val="16"/>
                <w:szCs w:val="16"/>
              </w:rPr>
            </w:pPr>
            <w:r w:rsidRPr="00AD067E">
              <w:rPr>
                <w:rFonts w:ascii="Cambria" w:hAnsi="Cambria"/>
                <w:sz w:val="16"/>
                <w:szCs w:val="16"/>
              </w:rPr>
              <w:t>Categories that capture deuterium-hydrogen fractionation factor values and links to the samples, sample conditions, NMR experiments, and other information about how the data were derived.</w:t>
            </w:r>
          </w:p>
        </w:tc>
      </w:tr>
      <w:tr w:rsidR="004758FF" w:rsidRPr="00AD067E" w14:paraId="427352BE" w14:textId="77777777" w:rsidTr="002B120E">
        <w:trPr>
          <w:trHeight w:val="300"/>
        </w:trPr>
        <w:tc>
          <w:tcPr>
            <w:tcW w:w="1908" w:type="dxa"/>
            <w:shd w:val="clear" w:color="auto" w:fill="auto"/>
            <w:noWrap/>
          </w:tcPr>
          <w:p w14:paraId="415EAA4F" w14:textId="77777777" w:rsidR="004758FF" w:rsidRPr="00AD067E" w:rsidRDefault="004758FF" w:rsidP="002B120E">
            <w:pPr>
              <w:rPr>
                <w:rFonts w:ascii="Cambria" w:hAnsi="Cambria"/>
                <w:sz w:val="16"/>
                <w:szCs w:val="16"/>
              </w:rPr>
            </w:pPr>
          </w:p>
        </w:tc>
        <w:tc>
          <w:tcPr>
            <w:tcW w:w="2520" w:type="dxa"/>
            <w:shd w:val="clear" w:color="auto" w:fill="auto"/>
            <w:noWrap/>
            <w:vAlign w:val="bottom"/>
          </w:tcPr>
          <w:p w14:paraId="67B8759C" w14:textId="77777777" w:rsidR="004758FF" w:rsidRPr="00AD067E" w:rsidRDefault="004758FF" w:rsidP="002B120E">
            <w:pPr>
              <w:rPr>
                <w:rFonts w:ascii="Cambria" w:hAnsi="Cambria"/>
                <w:sz w:val="16"/>
                <w:szCs w:val="16"/>
              </w:rPr>
            </w:pPr>
            <w:proofErr w:type="spellStart"/>
            <w:r w:rsidRPr="00AD067E">
              <w:rPr>
                <w:rFonts w:ascii="Cambria" w:hAnsi="Cambria"/>
                <w:sz w:val="16"/>
                <w:szCs w:val="16"/>
              </w:rPr>
              <w:t>binding_data</w:t>
            </w:r>
            <w:proofErr w:type="spellEnd"/>
          </w:p>
        </w:tc>
        <w:tc>
          <w:tcPr>
            <w:tcW w:w="5937" w:type="dxa"/>
            <w:shd w:val="clear" w:color="auto" w:fill="auto"/>
            <w:noWrap/>
            <w:vAlign w:val="bottom"/>
          </w:tcPr>
          <w:p w14:paraId="2A84C481" w14:textId="77777777" w:rsidR="004758FF" w:rsidRPr="00A73014" w:rsidRDefault="004758FF" w:rsidP="002B120E">
            <w:pPr>
              <w:rPr>
                <w:rFonts w:ascii="Cambria" w:hAnsi="Cambria"/>
                <w:sz w:val="16"/>
                <w:szCs w:val="16"/>
              </w:rPr>
            </w:pPr>
            <w:r w:rsidRPr="00AD067E">
              <w:rPr>
                <w:rFonts w:ascii="Cambria" w:hAnsi="Cambria"/>
                <w:sz w:val="16"/>
                <w:szCs w:val="16"/>
              </w:rPr>
              <w:t>Categories that capture the binding data derived from a chemical binding experiment and links to the experimental details.</w:t>
            </w:r>
          </w:p>
        </w:tc>
      </w:tr>
      <w:tr w:rsidR="004758FF" w:rsidRPr="00AD067E" w14:paraId="59EB1E0E" w14:textId="77777777" w:rsidTr="002B120E">
        <w:trPr>
          <w:trHeight w:val="300"/>
        </w:trPr>
        <w:tc>
          <w:tcPr>
            <w:tcW w:w="1908" w:type="dxa"/>
            <w:shd w:val="clear" w:color="auto" w:fill="auto"/>
            <w:noWrap/>
          </w:tcPr>
          <w:p w14:paraId="5D3A209B" w14:textId="77777777" w:rsidR="004758FF" w:rsidRPr="00AD067E" w:rsidRDefault="004758FF" w:rsidP="002B120E">
            <w:pPr>
              <w:rPr>
                <w:rFonts w:ascii="Cambria" w:hAnsi="Cambria"/>
                <w:sz w:val="16"/>
                <w:szCs w:val="16"/>
              </w:rPr>
            </w:pPr>
          </w:p>
        </w:tc>
        <w:tc>
          <w:tcPr>
            <w:tcW w:w="2520" w:type="dxa"/>
            <w:shd w:val="clear" w:color="auto" w:fill="auto"/>
            <w:noWrap/>
            <w:vAlign w:val="bottom"/>
          </w:tcPr>
          <w:p w14:paraId="1A01D57E" w14:textId="77777777" w:rsidR="004758FF" w:rsidRPr="00AD067E" w:rsidRDefault="004758FF" w:rsidP="002B120E">
            <w:pPr>
              <w:rPr>
                <w:rFonts w:ascii="Cambria" w:hAnsi="Cambria"/>
                <w:sz w:val="16"/>
                <w:szCs w:val="16"/>
              </w:rPr>
            </w:pPr>
            <w:proofErr w:type="spellStart"/>
            <w:r w:rsidRPr="00AD067E">
              <w:rPr>
                <w:rFonts w:ascii="Cambria" w:hAnsi="Cambria"/>
                <w:sz w:val="16"/>
                <w:szCs w:val="16"/>
              </w:rPr>
              <w:t>binding_param_list</w:t>
            </w:r>
            <w:proofErr w:type="spellEnd"/>
          </w:p>
        </w:tc>
        <w:tc>
          <w:tcPr>
            <w:tcW w:w="5937" w:type="dxa"/>
            <w:shd w:val="clear" w:color="auto" w:fill="auto"/>
            <w:noWrap/>
            <w:vAlign w:val="bottom"/>
          </w:tcPr>
          <w:p w14:paraId="53680DED" w14:textId="77777777" w:rsidR="004758FF" w:rsidRPr="00A73014" w:rsidRDefault="004758FF" w:rsidP="002B120E">
            <w:pPr>
              <w:rPr>
                <w:rFonts w:ascii="Cambria" w:hAnsi="Cambria"/>
                <w:sz w:val="16"/>
                <w:szCs w:val="16"/>
              </w:rPr>
            </w:pPr>
            <w:r w:rsidRPr="00AD067E">
              <w:rPr>
                <w:rFonts w:ascii="Cambria" w:hAnsi="Cambria"/>
                <w:sz w:val="16"/>
                <w:szCs w:val="16"/>
              </w:rPr>
              <w:t>Categories that capture the NMR spectral parameters derived from a chemical binding experiment.</w:t>
            </w:r>
          </w:p>
        </w:tc>
      </w:tr>
      <w:tr w:rsidR="004758FF" w:rsidRPr="00AD067E" w14:paraId="6B2C84B0" w14:textId="77777777" w:rsidTr="002B120E">
        <w:trPr>
          <w:trHeight w:val="300"/>
        </w:trPr>
        <w:tc>
          <w:tcPr>
            <w:tcW w:w="1908" w:type="dxa"/>
            <w:shd w:val="clear" w:color="auto" w:fill="auto"/>
            <w:noWrap/>
          </w:tcPr>
          <w:p w14:paraId="2BECDA93" w14:textId="77777777" w:rsidR="004758FF" w:rsidRPr="00AD067E" w:rsidRDefault="004758FF" w:rsidP="002B120E">
            <w:pPr>
              <w:rPr>
                <w:rFonts w:ascii="Cambria" w:hAnsi="Cambria"/>
                <w:sz w:val="16"/>
                <w:szCs w:val="16"/>
              </w:rPr>
            </w:pPr>
          </w:p>
        </w:tc>
        <w:tc>
          <w:tcPr>
            <w:tcW w:w="2520" w:type="dxa"/>
            <w:shd w:val="clear" w:color="auto" w:fill="auto"/>
            <w:noWrap/>
          </w:tcPr>
          <w:p w14:paraId="388A0AED" w14:textId="77777777" w:rsidR="004758FF" w:rsidRPr="00AD067E" w:rsidRDefault="004758FF" w:rsidP="002B120E">
            <w:pPr>
              <w:rPr>
                <w:rFonts w:ascii="Cambria" w:hAnsi="Cambria"/>
                <w:sz w:val="16"/>
                <w:szCs w:val="16"/>
              </w:rPr>
            </w:pPr>
          </w:p>
        </w:tc>
        <w:tc>
          <w:tcPr>
            <w:tcW w:w="5937" w:type="dxa"/>
            <w:shd w:val="clear" w:color="auto" w:fill="auto"/>
            <w:noWrap/>
          </w:tcPr>
          <w:p w14:paraId="22D1F18D" w14:textId="77777777" w:rsidR="004758FF" w:rsidRPr="00A73014" w:rsidRDefault="004758FF" w:rsidP="002B120E">
            <w:pPr>
              <w:rPr>
                <w:rFonts w:ascii="Cambria" w:hAnsi="Cambria"/>
                <w:sz w:val="16"/>
                <w:szCs w:val="16"/>
              </w:rPr>
            </w:pPr>
          </w:p>
        </w:tc>
      </w:tr>
      <w:tr w:rsidR="004758FF" w:rsidRPr="00AD067E" w14:paraId="1DB4393C" w14:textId="77777777" w:rsidTr="002B120E">
        <w:trPr>
          <w:trHeight w:val="300"/>
        </w:trPr>
        <w:tc>
          <w:tcPr>
            <w:tcW w:w="1908" w:type="dxa"/>
            <w:shd w:val="clear" w:color="auto" w:fill="auto"/>
            <w:noWrap/>
          </w:tcPr>
          <w:p w14:paraId="25EB454E" w14:textId="77777777" w:rsidR="004758FF" w:rsidRPr="00AD067E" w:rsidRDefault="004758FF" w:rsidP="002B120E">
            <w:pPr>
              <w:rPr>
                <w:rFonts w:ascii="Cambria" w:hAnsi="Cambria"/>
                <w:sz w:val="16"/>
                <w:szCs w:val="16"/>
              </w:rPr>
            </w:pPr>
            <w:r w:rsidRPr="0018353D">
              <w:rPr>
                <w:rFonts w:ascii="Cambria" w:hAnsi="Cambria"/>
                <w:sz w:val="16"/>
                <w:szCs w:val="16"/>
              </w:rPr>
              <w:t>structure</w:t>
            </w:r>
          </w:p>
        </w:tc>
        <w:tc>
          <w:tcPr>
            <w:tcW w:w="2520" w:type="dxa"/>
            <w:shd w:val="clear" w:color="auto" w:fill="auto"/>
            <w:noWrap/>
          </w:tcPr>
          <w:p w14:paraId="4DCE946E" w14:textId="77777777" w:rsidR="004758FF" w:rsidRPr="00AD067E" w:rsidRDefault="004758FF" w:rsidP="002B120E">
            <w:pPr>
              <w:rPr>
                <w:rFonts w:ascii="Cambria" w:hAnsi="Cambria"/>
                <w:sz w:val="16"/>
                <w:szCs w:val="16"/>
              </w:rPr>
            </w:pPr>
          </w:p>
        </w:tc>
        <w:tc>
          <w:tcPr>
            <w:tcW w:w="5937" w:type="dxa"/>
            <w:shd w:val="clear" w:color="auto" w:fill="auto"/>
            <w:noWrap/>
          </w:tcPr>
          <w:p w14:paraId="09212AAA" w14:textId="77777777" w:rsidR="004758FF" w:rsidRPr="0018353D" w:rsidRDefault="004758FF" w:rsidP="002B120E">
            <w:pPr>
              <w:rPr>
                <w:rFonts w:ascii="Cambria" w:hAnsi="Cambria"/>
                <w:sz w:val="16"/>
                <w:szCs w:val="16"/>
              </w:rPr>
            </w:pPr>
            <w:r w:rsidRPr="0018353D">
              <w:rPr>
                <w:rFonts w:ascii="Cambria" w:hAnsi="Cambria"/>
                <w:sz w:val="16"/>
                <w:szCs w:val="16"/>
              </w:rPr>
              <w:t>The structure</w:t>
            </w:r>
            <w:r>
              <w:rPr>
                <w:rFonts w:ascii="Cambria" w:hAnsi="Cambria"/>
                <w:sz w:val="16"/>
                <w:szCs w:val="16"/>
              </w:rPr>
              <w:t xml:space="preserve"> category super group captures </w:t>
            </w:r>
            <w:r w:rsidRPr="0018353D">
              <w:rPr>
                <w:rFonts w:ascii="Cambria" w:hAnsi="Cambria"/>
                <w:sz w:val="16"/>
                <w:szCs w:val="16"/>
              </w:rPr>
              <w:t xml:space="preserve">atomic coordinates, </w:t>
            </w:r>
            <w:r>
              <w:rPr>
                <w:rFonts w:ascii="Cambria" w:hAnsi="Cambria"/>
                <w:sz w:val="16"/>
                <w:szCs w:val="16"/>
              </w:rPr>
              <w:t xml:space="preserve">constraints, statistical data, </w:t>
            </w:r>
            <w:r w:rsidRPr="0018353D">
              <w:rPr>
                <w:rFonts w:ascii="Cambria" w:hAnsi="Cambria"/>
                <w:sz w:val="16"/>
                <w:szCs w:val="16"/>
              </w:rPr>
              <w:t>and other related information.</w:t>
            </w:r>
          </w:p>
          <w:p w14:paraId="586E620C" w14:textId="77777777" w:rsidR="004758FF" w:rsidRPr="00A73014" w:rsidRDefault="004758FF" w:rsidP="002B120E">
            <w:pPr>
              <w:rPr>
                <w:rFonts w:ascii="Cambria" w:hAnsi="Cambria"/>
                <w:sz w:val="16"/>
                <w:szCs w:val="16"/>
              </w:rPr>
            </w:pPr>
          </w:p>
        </w:tc>
      </w:tr>
      <w:tr w:rsidR="004758FF" w:rsidRPr="00AD067E" w14:paraId="65C30004" w14:textId="77777777" w:rsidTr="002B120E">
        <w:trPr>
          <w:trHeight w:val="300"/>
        </w:trPr>
        <w:tc>
          <w:tcPr>
            <w:tcW w:w="1908" w:type="dxa"/>
            <w:shd w:val="clear" w:color="auto" w:fill="auto"/>
            <w:noWrap/>
            <w:vAlign w:val="bottom"/>
            <w:hideMark/>
          </w:tcPr>
          <w:p w14:paraId="2604623A" w14:textId="77777777" w:rsidR="004758FF" w:rsidRPr="00AD067E" w:rsidRDefault="004758FF" w:rsidP="002B120E">
            <w:pPr>
              <w:rPr>
                <w:rFonts w:ascii="Cambria" w:hAnsi="Cambria"/>
                <w:sz w:val="16"/>
                <w:szCs w:val="16"/>
              </w:rPr>
            </w:pPr>
          </w:p>
        </w:tc>
        <w:tc>
          <w:tcPr>
            <w:tcW w:w="2520" w:type="dxa"/>
            <w:shd w:val="clear" w:color="auto" w:fill="auto"/>
            <w:noWrap/>
            <w:vAlign w:val="bottom"/>
            <w:hideMark/>
          </w:tcPr>
          <w:p w14:paraId="11392417" w14:textId="77777777" w:rsidR="004758FF" w:rsidRPr="00AD067E" w:rsidRDefault="004758FF" w:rsidP="002B120E">
            <w:pPr>
              <w:rPr>
                <w:rFonts w:ascii="Cambria" w:hAnsi="Cambria"/>
                <w:sz w:val="16"/>
                <w:szCs w:val="16"/>
              </w:rPr>
            </w:pPr>
            <w:proofErr w:type="spellStart"/>
            <w:r w:rsidRPr="00AD067E">
              <w:rPr>
                <w:rFonts w:ascii="Cambria" w:hAnsi="Cambria"/>
                <w:sz w:val="16"/>
                <w:szCs w:val="16"/>
              </w:rPr>
              <w:t>deduced_secd_struct_features</w:t>
            </w:r>
            <w:proofErr w:type="spellEnd"/>
          </w:p>
        </w:tc>
        <w:tc>
          <w:tcPr>
            <w:tcW w:w="5937" w:type="dxa"/>
            <w:shd w:val="clear" w:color="auto" w:fill="auto"/>
            <w:noWrap/>
            <w:vAlign w:val="bottom"/>
            <w:hideMark/>
          </w:tcPr>
          <w:p w14:paraId="582A31BD" w14:textId="77777777" w:rsidR="004758FF" w:rsidRPr="00AD067E" w:rsidRDefault="004758FF" w:rsidP="002B120E">
            <w:pPr>
              <w:rPr>
                <w:rFonts w:ascii="Cambria" w:hAnsi="Cambria"/>
                <w:sz w:val="16"/>
                <w:szCs w:val="16"/>
              </w:rPr>
            </w:pPr>
            <w:r w:rsidRPr="00AD067E">
              <w:rPr>
                <w:rFonts w:ascii="Cambria" w:hAnsi="Cambria"/>
                <w:sz w:val="16"/>
                <w:szCs w:val="16"/>
              </w:rPr>
              <w:t>Categories that capture secondary structure features deduced from experimental data, but not derived from a three-dimensional structure and links to the data used to deduce the secondary structure features.</w:t>
            </w:r>
          </w:p>
        </w:tc>
      </w:tr>
      <w:tr w:rsidR="004758FF" w:rsidRPr="00AD067E" w14:paraId="578DB14D" w14:textId="77777777" w:rsidTr="002B120E">
        <w:trPr>
          <w:trHeight w:val="300"/>
        </w:trPr>
        <w:tc>
          <w:tcPr>
            <w:tcW w:w="1908" w:type="dxa"/>
            <w:shd w:val="clear" w:color="auto" w:fill="auto"/>
            <w:noWrap/>
            <w:vAlign w:val="bottom"/>
            <w:hideMark/>
          </w:tcPr>
          <w:p w14:paraId="04E489ED" w14:textId="77777777" w:rsidR="004758FF" w:rsidRPr="00AD067E" w:rsidRDefault="004758FF" w:rsidP="002B120E">
            <w:pPr>
              <w:rPr>
                <w:rFonts w:ascii="Cambria" w:hAnsi="Cambria"/>
                <w:sz w:val="16"/>
                <w:szCs w:val="16"/>
              </w:rPr>
            </w:pPr>
          </w:p>
        </w:tc>
        <w:tc>
          <w:tcPr>
            <w:tcW w:w="2520" w:type="dxa"/>
            <w:shd w:val="clear" w:color="auto" w:fill="auto"/>
            <w:noWrap/>
            <w:vAlign w:val="bottom"/>
            <w:hideMark/>
          </w:tcPr>
          <w:p w14:paraId="4E8BEEDC" w14:textId="77777777" w:rsidR="004758FF" w:rsidRPr="00AD067E" w:rsidRDefault="004758FF" w:rsidP="002B120E">
            <w:pPr>
              <w:rPr>
                <w:rFonts w:ascii="Cambria" w:hAnsi="Cambria"/>
                <w:sz w:val="16"/>
                <w:szCs w:val="16"/>
              </w:rPr>
            </w:pPr>
            <w:proofErr w:type="spellStart"/>
            <w:r w:rsidRPr="00AD067E">
              <w:rPr>
                <w:rFonts w:ascii="Cambria" w:hAnsi="Cambria"/>
                <w:sz w:val="16"/>
                <w:szCs w:val="16"/>
              </w:rPr>
              <w:t>deduced_hydrogen_bonds</w:t>
            </w:r>
            <w:proofErr w:type="spellEnd"/>
          </w:p>
        </w:tc>
        <w:tc>
          <w:tcPr>
            <w:tcW w:w="5937" w:type="dxa"/>
            <w:shd w:val="clear" w:color="auto" w:fill="auto"/>
            <w:noWrap/>
            <w:vAlign w:val="bottom"/>
            <w:hideMark/>
          </w:tcPr>
          <w:p w14:paraId="69575CBD" w14:textId="77777777" w:rsidR="004758FF" w:rsidRPr="00AD067E" w:rsidRDefault="004758FF" w:rsidP="002B120E">
            <w:pPr>
              <w:rPr>
                <w:rFonts w:ascii="Cambria" w:hAnsi="Cambria"/>
                <w:sz w:val="16"/>
                <w:szCs w:val="16"/>
              </w:rPr>
            </w:pPr>
            <w:r w:rsidRPr="00AD067E">
              <w:rPr>
                <w:rFonts w:ascii="Cambria" w:hAnsi="Cambria"/>
                <w:sz w:val="16"/>
                <w:szCs w:val="16"/>
              </w:rPr>
              <w:t>Categories that capture hydrogen bonds information deduced from experimental data, but not derived from a three-dimensional structure and links to the data used to deduce the hydrogen bonds.</w:t>
            </w:r>
          </w:p>
        </w:tc>
      </w:tr>
      <w:tr w:rsidR="004758FF" w:rsidRPr="00AD067E" w14:paraId="753FC668" w14:textId="77777777" w:rsidTr="002B120E">
        <w:trPr>
          <w:trHeight w:val="300"/>
        </w:trPr>
        <w:tc>
          <w:tcPr>
            <w:tcW w:w="1908" w:type="dxa"/>
            <w:shd w:val="clear" w:color="auto" w:fill="auto"/>
            <w:noWrap/>
            <w:vAlign w:val="bottom"/>
            <w:hideMark/>
          </w:tcPr>
          <w:p w14:paraId="71D7AD5D" w14:textId="77777777" w:rsidR="004758FF" w:rsidRPr="00AD067E" w:rsidRDefault="004758FF" w:rsidP="002B120E">
            <w:pPr>
              <w:rPr>
                <w:rFonts w:ascii="Cambria" w:hAnsi="Cambria"/>
                <w:sz w:val="16"/>
                <w:szCs w:val="16"/>
              </w:rPr>
            </w:pPr>
          </w:p>
        </w:tc>
        <w:tc>
          <w:tcPr>
            <w:tcW w:w="2520" w:type="dxa"/>
            <w:shd w:val="clear" w:color="auto" w:fill="auto"/>
            <w:noWrap/>
            <w:vAlign w:val="bottom"/>
            <w:hideMark/>
          </w:tcPr>
          <w:p w14:paraId="7A22B32E" w14:textId="77777777" w:rsidR="004758FF" w:rsidRPr="00AD067E" w:rsidRDefault="004758FF" w:rsidP="002B120E">
            <w:pPr>
              <w:rPr>
                <w:rFonts w:ascii="Cambria" w:hAnsi="Cambria"/>
                <w:sz w:val="16"/>
                <w:szCs w:val="16"/>
              </w:rPr>
            </w:pPr>
            <w:proofErr w:type="spellStart"/>
            <w:r w:rsidRPr="00AD067E">
              <w:rPr>
                <w:rFonts w:ascii="Cambria" w:hAnsi="Cambria"/>
                <w:sz w:val="16"/>
                <w:szCs w:val="16"/>
              </w:rPr>
              <w:t>conformer_statistics</w:t>
            </w:r>
            <w:proofErr w:type="spellEnd"/>
          </w:p>
        </w:tc>
        <w:tc>
          <w:tcPr>
            <w:tcW w:w="5937" w:type="dxa"/>
            <w:shd w:val="clear" w:color="auto" w:fill="auto"/>
            <w:noWrap/>
            <w:vAlign w:val="bottom"/>
            <w:hideMark/>
          </w:tcPr>
          <w:p w14:paraId="2040E938" w14:textId="77777777" w:rsidR="004758FF" w:rsidRPr="00AD067E" w:rsidRDefault="004758FF" w:rsidP="002B120E">
            <w:pPr>
              <w:rPr>
                <w:rFonts w:ascii="Cambria" w:hAnsi="Cambria"/>
                <w:sz w:val="16"/>
                <w:szCs w:val="16"/>
              </w:rPr>
            </w:pPr>
            <w:r w:rsidRPr="00AD067E">
              <w:rPr>
                <w:rFonts w:ascii="Cambria" w:hAnsi="Cambria"/>
                <w:sz w:val="16"/>
                <w:szCs w:val="16"/>
              </w:rPr>
              <w:t>Categories that capture statistics derived from the three-dimensional conformers calculated for a biomolecule.</w:t>
            </w:r>
          </w:p>
        </w:tc>
      </w:tr>
      <w:tr w:rsidR="004758FF" w:rsidRPr="00AD067E" w14:paraId="5E8E7728" w14:textId="77777777" w:rsidTr="002B120E">
        <w:trPr>
          <w:trHeight w:val="300"/>
        </w:trPr>
        <w:tc>
          <w:tcPr>
            <w:tcW w:w="1908" w:type="dxa"/>
            <w:shd w:val="clear" w:color="auto" w:fill="auto"/>
            <w:noWrap/>
            <w:vAlign w:val="bottom"/>
            <w:hideMark/>
          </w:tcPr>
          <w:p w14:paraId="2AAB8569" w14:textId="77777777" w:rsidR="004758FF" w:rsidRPr="00AD067E" w:rsidRDefault="004758FF" w:rsidP="002B120E">
            <w:pPr>
              <w:rPr>
                <w:rFonts w:ascii="Cambria" w:hAnsi="Cambria"/>
                <w:sz w:val="16"/>
                <w:szCs w:val="16"/>
              </w:rPr>
            </w:pPr>
          </w:p>
        </w:tc>
        <w:tc>
          <w:tcPr>
            <w:tcW w:w="2520" w:type="dxa"/>
            <w:shd w:val="clear" w:color="auto" w:fill="auto"/>
            <w:noWrap/>
            <w:vAlign w:val="bottom"/>
            <w:hideMark/>
          </w:tcPr>
          <w:p w14:paraId="1129C9EA" w14:textId="77777777" w:rsidR="004758FF" w:rsidRPr="00AD067E" w:rsidRDefault="004758FF" w:rsidP="002B120E">
            <w:pPr>
              <w:rPr>
                <w:rFonts w:ascii="Cambria" w:hAnsi="Cambria"/>
                <w:sz w:val="16"/>
                <w:szCs w:val="16"/>
              </w:rPr>
            </w:pPr>
            <w:proofErr w:type="spellStart"/>
            <w:r w:rsidRPr="00AD067E">
              <w:rPr>
                <w:rFonts w:ascii="Cambria" w:hAnsi="Cambria"/>
                <w:sz w:val="16"/>
                <w:szCs w:val="16"/>
              </w:rPr>
              <w:t>constraint_statistics</w:t>
            </w:r>
            <w:proofErr w:type="spellEnd"/>
          </w:p>
        </w:tc>
        <w:tc>
          <w:tcPr>
            <w:tcW w:w="5937" w:type="dxa"/>
            <w:shd w:val="clear" w:color="auto" w:fill="auto"/>
            <w:noWrap/>
            <w:vAlign w:val="bottom"/>
            <w:hideMark/>
          </w:tcPr>
          <w:p w14:paraId="0B33D567" w14:textId="77777777" w:rsidR="004758FF" w:rsidRPr="00AD067E" w:rsidRDefault="004758FF" w:rsidP="002B120E">
            <w:pPr>
              <w:rPr>
                <w:rFonts w:ascii="Cambria" w:hAnsi="Cambria"/>
                <w:sz w:val="16"/>
                <w:szCs w:val="16"/>
              </w:rPr>
            </w:pPr>
            <w:r w:rsidRPr="00AD067E">
              <w:rPr>
                <w:rFonts w:ascii="Cambria" w:hAnsi="Cambria"/>
                <w:sz w:val="16"/>
                <w:szCs w:val="16"/>
              </w:rPr>
              <w:t>Categories that capture statistics derived from the constraints used to calculate the three-dimension conformers for a biomolecule and the constraint violations.</w:t>
            </w:r>
          </w:p>
        </w:tc>
      </w:tr>
      <w:tr w:rsidR="004758FF" w:rsidRPr="00AD067E" w14:paraId="2A101B14" w14:textId="77777777" w:rsidTr="002B120E">
        <w:trPr>
          <w:trHeight w:val="300"/>
        </w:trPr>
        <w:tc>
          <w:tcPr>
            <w:tcW w:w="1908" w:type="dxa"/>
            <w:shd w:val="clear" w:color="auto" w:fill="auto"/>
            <w:noWrap/>
            <w:vAlign w:val="bottom"/>
            <w:hideMark/>
          </w:tcPr>
          <w:p w14:paraId="1A7E0FDA" w14:textId="77777777" w:rsidR="004758FF" w:rsidRPr="00AD067E" w:rsidRDefault="004758FF" w:rsidP="002B120E">
            <w:pPr>
              <w:rPr>
                <w:rFonts w:ascii="Cambria" w:hAnsi="Cambria"/>
                <w:sz w:val="16"/>
                <w:szCs w:val="16"/>
              </w:rPr>
            </w:pPr>
          </w:p>
        </w:tc>
        <w:tc>
          <w:tcPr>
            <w:tcW w:w="2520" w:type="dxa"/>
            <w:shd w:val="clear" w:color="auto" w:fill="auto"/>
            <w:noWrap/>
            <w:vAlign w:val="bottom"/>
            <w:hideMark/>
          </w:tcPr>
          <w:p w14:paraId="7132DB42" w14:textId="77777777" w:rsidR="004758FF" w:rsidRPr="00AD067E" w:rsidRDefault="004758FF" w:rsidP="002B120E">
            <w:pPr>
              <w:rPr>
                <w:rFonts w:ascii="Cambria" w:hAnsi="Cambria"/>
                <w:sz w:val="16"/>
                <w:szCs w:val="16"/>
              </w:rPr>
            </w:pPr>
            <w:r w:rsidRPr="00AD067E">
              <w:rPr>
                <w:rFonts w:ascii="Cambria" w:hAnsi="Cambria"/>
                <w:sz w:val="16"/>
                <w:szCs w:val="16"/>
              </w:rPr>
              <w:t>representative_conformer</w:t>
            </w:r>
          </w:p>
        </w:tc>
        <w:tc>
          <w:tcPr>
            <w:tcW w:w="5937" w:type="dxa"/>
            <w:shd w:val="clear" w:color="auto" w:fill="auto"/>
            <w:noWrap/>
            <w:vAlign w:val="bottom"/>
            <w:hideMark/>
          </w:tcPr>
          <w:p w14:paraId="4712749A" w14:textId="77777777" w:rsidR="004758FF" w:rsidRPr="00AD067E" w:rsidRDefault="004758FF" w:rsidP="002B120E">
            <w:pPr>
              <w:rPr>
                <w:rFonts w:ascii="Cambria" w:hAnsi="Cambria"/>
                <w:sz w:val="16"/>
                <w:szCs w:val="16"/>
              </w:rPr>
            </w:pPr>
            <w:r w:rsidRPr="00AD067E">
              <w:rPr>
                <w:rFonts w:ascii="Cambria" w:hAnsi="Cambria"/>
                <w:sz w:val="16"/>
                <w:szCs w:val="16"/>
              </w:rPr>
              <w:t>Categories that capture the atomic coordinates for a representative conformer of a biomolecular system and links to the experimental conditions and data used to derive the conformer.</w:t>
            </w:r>
          </w:p>
        </w:tc>
      </w:tr>
      <w:tr w:rsidR="004758FF" w:rsidRPr="00AD067E" w14:paraId="1A23048E" w14:textId="77777777" w:rsidTr="002B120E">
        <w:trPr>
          <w:trHeight w:val="300"/>
        </w:trPr>
        <w:tc>
          <w:tcPr>
            <w:tcW w:w="1908" w:type="dxa"/>
            <w:shd w:val="clear" w:color="auto" w:fill="auto"/>
            <w:noWrap/>
            <w:vAlign w:val="bottom"/>
            <w:hideMark/>
          </w:tcPr>
          <w:p w14:paraId="46EB8DA8" w14:textId="77777777" w:rsidR="004758FF" w:rsidRPr="00AD067E" w:rsidRDefault="004758FF" w:rsidP="002B120E">
            <w:pPr>
              <w:rPr>
                <w:rFonts w:ascii="Cambria" w:hAnsi="Cambria"/>
                <w:sz w:val="16"/>
                <w:szCs w:val="16"/>
              </w:rPr>
            </w:pPr>
          </w:p>
        </w:tc>
        <w:tc>
          <w:tcPr>
            <w:tcW w:w="2520" w:type="dxa"/>
            <w:shd w:val="clear" w:color="auto" w:fill="auto"/>
            <w:noWrap/>
            <w:vAlign w:val="bottom"/>
            <w:hideMark/>
          </w:tcPr>
          <w:p w14:paraId="55A63322" w14:textId="77777777" w:rsidR="004758FF" w:rsidRPr="00AD067E" w:rsidRDefault="004758FF" w:rsidP="002B120E">
            <w:pPr>
              <w:rPr>
                <w:rFonts w:ascii="Cambria" w:hAnsi="Cambria"/>
                <w:sz w:val="16"/>
                <w:szCs w:val="16"/>
              </w:rPr>
            </w:pPr>
            <w:r w:rsidRPr="00AD067E">
              <w:rPr>
                <w:rFonts w:ascii="Cambria" w:hAnsi="Cambria"/>
                <w:sz w:val="16"/>
                <w:szCs w:val="16"/>
              </w:rPr>
              <w:t>conformer_family_coord_set</w:t>
            </w:r>
          </w:p>
        </w:tc>
        <w:tc>
          <w:tcPr>
            <w:tcW w:w="5937" w:type="dxa"/>
            <w:shd w:val="clear" w:color="auto" w:fill="auto"/>
            <w:noWrap/>
            <w:vAlign w:val="bottom"/>
            <w:hideMark/>
          </w:tcPr>
          <w:p w14:paraId="640475AB" w14:textId="77777777" w:rsidR="004758FF" w:rsidRPr="00AD067E" w:rsidRDefault="004758FF" w:rsidP="002B120E">
            <w:pPr>
              <w:rPr>
                <w:rFonts w:ascii="Cambria" w:hAnsi="Cambria"/>
                <w:sz w:val="16"/>
                <w:szCs w:val="16"/>
              </w:rPr>
            </w:pPr>
            <w:r w:rsidRPr="00AD067E">
              <w:rPr>
                <w:rFonts w:ascii="Cambria" w:hAnsi="Cambria"/>
                <w:sz w:val="16"/>
                <w:szCs w:val="16"/>
              </w:rPr>
              <w:t>Categories that capture the atomic coordinates for a family of conformers for a biomolecular system and links to the experimental conditions and data used to calculate the conformer family.</w:t>
            </w:r>
          </w:p>
        </w:tc>
      </w:tr>
      <w:tr w:rsidR="004758FF" w:rsidRPr="00AD067E" w14:paraId="4407DAC4" w14:textId="77777777" w:rsidTr="002B120E">
        <w:trPr>
          <w:trHeight w:val="300"/>
        </w:trPr>
        <w:tc>
          <w:tcPr>
            <w:tcW w:w="1908" w:type="dxa"/>
            <w:shd w:val="clear" w:color="auto" w:fill="auto"/>
            <w:noWrap/>
            <w:vAlign w:val="bottom"/>
            <w:hideMark/>
          </w:tcPr>
          <w:p w14:paraId="4C72707C" w14:textId="77777777" w:rsidR="004758FF" w:rsidRPr="00AD067E" w:rsidRDefault="004758FF" w:rsidP="002B120E">
            <w:pPr>
              <w:rPr>
                <w:rFonts w:ascii="Cambria" w:hAnsi="Cambria"/>
                <w:sz w:val="16"/>
                <w:szCs w:val="16"/>
              </w:rPr>
            </w:pPr>
          </w:p>
        </w:tc>
        <w:tc>
          <w:tcPr>
            <w:tcW w:w="2520" w:type="dxa"/>
            <w:shd w:val="clear" w:color="auto" w:fill="auto"/>
            <w:noWrap/>
            <w:vAlign w:val="bottom"/>
            <w:hideMark/>
          </w:tcPr>
          <w:p w14:paraId="5D522807" w14:textId="77777777" w:rsidR="004758FF" w:rsidRPr="00AD067E" w:rsidRDefault="004758FF" w:rsidP="002B120E">
            <w:pPr>
              <w:rPr>
                <w:rFonts w:ascii="Cambria" w:hAnsi="Cambria"/>
                <w:sz w:val="16"/>
                <w:szCs w:val="16"/>
              </w:rPr>
            </w:pPr>
            <w:proofErr w:type="spellStart"/>
            <w:r w:rsidRPr="00AD067E">
              <w:rPr>
                <w:rFonts w:ascii="Cambria" w:hAnsi="Cambria"/>
                <w:sz w:val="16"/>
                <w:szCs w:val="16"/>
              </w:rPr>
              <w:t>force_constants</w:t>
            </w:r>
            <w:proofErr w:type="spellEnd"/>
          </w:p>
        </w:tc>
        <w:tc>
          <w:tcPr>
            <w:tcW w:w="5937" w:type="dxa"/>
            <w:shd w:val="clear" w:color="auto" w:fill="auto"/>
            <w:noWrap/>
            <w:vAlign w:val="bottom"/>
            <w:hideMark/>
          </w:tcPr>
          <w:p w14:paraId="33D66C5C" w14:textId="77777777" w:rsidR="004758FF" w:rsidRPr="00AD067E" w:rsidRDefault="004758FF" w:rsidP="002B120E">
            <w:pPr>
              <w:rPr>
                <w:rFonts w:ascii="Cambria" w:hAnsi="Cambria"/>
                <w:sz w:val="16"/>
                <w:szCs w:val="16"/>
              </w:rPr>
            </w:pPr>
            <w:r w:rsidRPr="00AD067E">
              <w:rPr>
                <w:rFonts w:ascii="Cambria" w:hAnsi="Cambria"/>
                <w:sz w:val="16"/>
                <w:szCs w:val="16"/>
              </w:rPr>
              <w:t>Categories that describe the values for the force constants used in calculating a family of conformers for a biomolecular system.</w:t>
            </w:r>
          </w:p>
        </w:tc>
      </w:tr>
      <w:tr w:rsidR="004758FF" w:rsidRPr="00AD067E" w14:paraId="19C5EF21" w14:textId="77777777" w:rsidTr="002B120E">
        <w:trPr>
          <w:trHeight w:val="300"/>
        </w:trPr>
        <w:tc>
          <w:tcPr>
            <w:tcW w:w="1908" w:type="dxa"/>
            <w:shd w:val="clear" w:color="auto" w:fill="auto"/>
            <w:noWrap/>
            <w:vAlign w:val="bottom"/>
            <w:hideMark/>
          </w:tcPr>
          <w:p w14:paraId="7C6066C5" w14:textId="77777777" w:rsidR="004758FF" w:rsidRPr="00AD067E" w:rsidRDefault="004758FF" w:rsidP="002B120E">
            <w:pPr>
              <w:rPr>
                <w:rFonts w:ascii="Cambria" w:hAnsi="Cambria"/>
                <w:sz w:val="16"/>
                <w:szCs w:val="16"/>
              </w:rPr>
            </w:pPr>
          </w:p>
        </w:tc>
        <w:tc>
          <w:tcPr>
            <w:tcW w:w="2520" w:type="dxa"/>
            <w:shd w:val="clear" w:color="auto" w:fill="auto"/>
            <w:noWrap/>
            <w:vAlign w:val="bottom"/>
            <w:hideMark/>
          </w:tcPr>
          <w:p w14:paraId="19537E0B" w14:textId="77777777" w:rsidR="004758FF" w:rsidRPr="00AD067E" w:rsidRDefault="004758FF" w:rsidP="002B120E">
            <w:pPr>
              <w:rPr>
                <w:rFonts w:ascii="Cambria" w:hAnsi="Cambria"/>
                <w:sz w:val="16"/>
                <w:szCs w:val="16"/>
              </w:rPr>
            </w:pPr>
            <w:proofErr w:type="spellStart"/>
            <w:r w:rsidRPr="00AD067E">
              <w:rPr>
                <w:rFonts w:ascii="Cambria" w:hAnsi="Cambria"/>
                <w:sz w:val="16"/>
                <w:szCs w:val="16"/>
              </w:rPr>
              <w:t>angular_order_parameters</w:t>
            </w:r>
            <w:proofErr w:type="spellEnd"/>
          </w:p>
        </w:tc>
        <w:tc>
          <w:tcPr>
            <w:tcW w:w="5937" w:type="dxa"/>
            <w:shd w:val="clear" w:color="auto" w:fill="auto"/>
            <w:noWrap/>
            <w:vAlign w:val="bottom"/>
            <w:hideMark/>
          </w:tcPr>
          <w:p w14:paraId="331723D2" w14:textId="77777777" w:rsidR="004758FF" w:rsidRPr="00AD067E" w:rsidRDefault="004758FF" w:rsidP="002B120E">
            <w:pPr>
              <w:rPr>
                <w:rFonts w:ascii="Cambria" w:hAnsi="Cambria"/>
                <w:sz w:val="16"/>
                <w:szCs w:val="16"/>
              </w:rPr>
            </w:pPr>
            <w:r w:rsidRPr="00AD067E">
              <w:rPr>
                <w:rFonts w:ascii="Cambria" w:hAnsi="Cambria"/>
                <w:sz w:val="16"/>
                <w:szCs w:val="16"/>
              </w:rPr>
              <w:t>Categories that capture a set of angular order parameters calculated from a family of conformers.</w:t>
            </w:r>
          </w:p>
        </w:tc>
      </w:tr>
      <w:tr w:rsidR="004758FF" w:rsidRPr="00AD067E" w14:paraId="294A1C99" w14:textId="77777777" w:rsidTr="002B120E">
        <w:trPr>
          <w:trHeight w:val="300"/>
        </w:trPr>
        <w:tc>
          <w:tcPr>
            <w:tcW w:w="1908" w:type="dxa"/>
            <w:shd w:val="clear" w:color="auto" w:fill="auto"/>
            <w:noWrap/>
            <w:vAlign w:val="bottom"/>
            <w:hideMark/>
          </w:tcPr>
          <w:p w14:paraId="59739589" w14:textId="77777777" w:rsidR="004758FF" w:rsidRPr="00AD067E" w:rsidRDefault="004758FF" w:rsidP="002B120E">
            <w:pPr>
              <w:rPr>
                <w:rFonts w:ascii="Cambria" w:hAnsi="Cambria"/>
                <w:sz w:val="16"/>
                <w:szCs w:val="16"/>
              </w:rPr>
            </w:pPr>
          </w:p>
        </w:tc>
        <w:tc>
          <w:tcPr>
            <w:tcW w:w="2520" w:type="dxa"/>
            <w:shd w:val="clear" w:color="auto" w:fill="auto"/>
            <w:noWrap/>
            <w:vAlign w:val="bottom"/>
            <w:hideMark/>
          </w:tcPr>
          <w:p w14:paraId="423C8CB9" w14:textId="77777777" w:rsidR="004758FF" w:rsidRPr="00AD067E" w:rsidRDefault="004758FF" w:rsidP="002B120E">
            <w:pPr>
              <w:rPr>
                <w:rFonts w:ascii="Cambria" w:hAnsi="Cambria"/>
                <w:sz w:val="16"/>
                <w:szCs w:val="16"/>
              </w:rPr>
            </w:pPr>
            <w:proofErr w:type="spellStart"/>
            <w:r w:rsidRPr="00AD067E">
              <w:rPr>
                <w:rFonts w:ascii="Cambria" w:hAnsi="Cambria"/>
                <w:sz w:val="16"/>
                <w:szCs w:val="16"/>
              </w:rPr>
              <w:t>tertiary_struct_elements</w:t>
            </w:r>
            <w:proofErr w:type="spellEnd"/>
          </w:p>
        </w:tc>
        <w:tc>
          <w:tcPr>
            <w:tcW w:w="5937" w:type="dxa"/>
            <w:shd w:val="clear" w:color="auto" w:fill="auto"/>
            <w:noWrap/>
            <w:vAlign w:val="bottom"/>
            <w:hideMark/>
          </w:tcPr>
          <w:p w14:paraId="27EF7AE3" w14:textId="77777777" w:rsidR="004758FF" w:rsidRPr="00AD067E" w:rsidRDefault="004758FF" w:rsidP="002B120E">
            <w:pPr>
              <w:rPr>
                <w:rFonts w:ascii="Cambria" w:hAnsi="Cambria"/>
                <w:sz w:val="16"/>
                <w:szCs w:val="16"/>
              </w:rPr>
            </w:pPr>
            <w:r w:rsidRPr="00AD067E">
              <w:rPr>
                <w:rFonts w:ascii="Cambria" w:hAnsi="Cambria"/>
                <w:sz w:val="16"/>
                <w:szCs w:val="16"/>
              </w:rPr>
              <w:t xml:space="preserve">Categories that describe the tertiary structure elements found in the conformers calculated for a biomolecular system. </w:t>
            </w:r>
          </w:p>
        </w:tc>
      </w:tr>
      <w:tr w:rsidR="004758FF" w:rsidRPr="00AD067E" w14:paraId="60D7DE54" w14:textId="77777777" w:rsidTr="002B120E">
        <w:trPr>
          <w:trHeight w:val="300"/>
        </w:trPr>
        <w:tc>
          <w:tcPr>
            <w:tcW w:w="1908" w:type="dxa"/>
            <w:shd w:val="clear" w:color="auto" w:fill="auto"/>
            <w:noWrap/>
            <w:vAlign w:val="bottom"/>
            <w:hideMark/>
          </w:tcPr>
          <w:p w14:paraId="1B37F406" w14:textId="77777777" w:rsidR="004758FF" w:rsidRPr="00AD067E" w:rsidRDefault="004758FF" w:rsidP="002B120E">
            <w:pPr>
              <w:rPr>
                <w:rFonts w:ascii="Cambria" w:hAnsi="Cambria"/>
                <w:sz w:val="16"/>
                <w:szCs w:val="16"/>
              </w:rPr>
            </w:pPr>
          </w:p>
        </w:tc>
        <w:tc>
          <w:tcPr>
            <w:tcW w:w="2520" w:type="dxa"/>
            <w:shd w:val="clear" w:color="auto" w:fill="auto"/>
            <w:noWrap/>
            <w:vAlign w:val="bottom"/>
            <w:hideMark/>
          </w:tcPr>
          <w:p w14:paraId="4C9946DF" w14:textId="77777777" w:rsidR="004758FF" w:rsidRPr="00AD067E" w:rsidRDefault="004758FF" w:rsidP="002B120E">
            <w:pPr>
              <w:rPr>
                <w:rFonts w:ascii="Cambria" w:hAnsi="Cambria"/>
                <w:sz w:val="16"/>
                <w:szCs w:val="16"/>
              </w:rPr>
            </w:pPr>
            <w:proofErr w:type="spellStart"/>
            <w:r w:rsidRPr="00AD067E">
              <w:rPr>
                <w:rFonts w:ascii="Cambria" w:hAnsi="Cambria"/>
                <w:sz w:val="16"/>
                <w:szCs w:val="16"/>
              </w:rPr>
              <w:t>structure_annotation</w:t>
            </w:r>
            <w:proofErr w:type="spellEnd"/>
          </w:p>
        </w:tc>
        <w:tc>
          <w:tcPr>
            <w:tcW w:w="5937" w:type="dxa"/>
            <w:shd w:val="clear" w:color="auto" w:fill="auto"/>
            <w:noWrap/>
            <w:vAlign w:val="bottom"/>
            <w:hideMark/>
          </w:tcPr>
          <w:p w14:paraId="2F40B7CC" w14:textId="77777777" w:rsidR="004758FF" w:rsidRPr="00AD067E" w:rsidRDefault="004758FF" w:rsidP="002B120E">
            <w:pPr>
              <w:rPr>
                <w:rFonts w:ascii="Cambria" w:hAnsi="Cambria"/>
                <w:sz w:val="16"/>
                <w:szCs w:val="16"/>
              </w:rPr>
            </w:pPr>
            <w:r w:rsidRPr="00AD067E">
              <w:rPr>
                <w:rFonts w:ascii="Cambria" w:hAnsi="Cambria"/>
                <w:sz w:val="16"/>
                <w:szCs w:val="16"/>
              </w:rPr>
              <w:t>Categories that describe annotations derived from PDB structure entries related to the BMRB entry and extracted from an external database or calculated by BMRB.</w:t>
            </w:r>
          </w:p>
        </w:tc>
      </w:tr>
      <w:tr w:rsidR="004758FF" w:rsidRPr="00AD067E" w14:paraId="3422E0A7" w14:textId="77777777" w:rsidTr="002B120E">
        <w:trPr>
          <w:trHeight w:val="300"/>
        </w:trPr>
        <w:tc>
          <w:tcPr>
            <w:tcW w:w="1908" w:type="dxa"/>
            <w:shd w:val="clear" w:color="auto" w:fill="auto"/>
            <w:noWrap/>
            <w:vAlign w:val="bottom"/>
            <w:hideMark/>
          </w:tcPr>
          <w:p w14:paraId="547938D2" w14:textId="77777777" w:rsidR="004758FF" w:rsidRPr="00AD067E" w:rsidRDefault="004758FF" w:rsidP="002B120E">
            <w:pPr>
              <w:rPr>
                <w:rFonts w:ascii="Cambria" w:hAnsi="Cambria"/>
                <w:sz w:val="16"/>
                <w:szCs w:val="16"/>
              </w:rPr>
            </w:pPr>
          </w:p>
        </w:tc>
        <w:tc>
          <w:tcPr>
            <w:tcW w:w="2520" w:type="dxa"/>
            <w:shd w:val="clear" w:color="auto" w:fill="auto"/>
            <w:noWrap/>
            <w:vAlign w:val="bottom"/>
            <w:hideMark/>
          </w:tcPr>
          <w:p w14:paraId="4985B73E" w14:textId="77777777" w:rsidR="004758FF" w:rsidRPr="00AD067E" w:rsidRDefault="004758FF" w:rsidP="002B120E">
            <w:pPr>
              <w:rPr>
                <w:rFonts w:ascii="Cambria" w:hAnsi="Cambria"/>
                <w:sz w:val="16"/>
                <w:szCs w:val="16"/>
              </w:rPr>
            </w:pPr>
            <w:proofErr w:type="spellStart"/>
            <w:r w:rsidRPr="00AD067E">
              <w:rPr>
                <w:rFonts w:ascii="Cambria" w:hAnsi="Cambria"/>
                <w:sz w:val="16"/>
                <w:szCs w:val="16"/>
              </w:rPr>
              <w:t>secondary_structs</w:t>
            </w:r>
            <w:proofErr w:type="spellEnd"/>
          </w:p>
        </w:tc>
        <w:tc>
          <w:tcPr>
            <w:tcW w:w="5937" w:type="dxa"/>
            <w:shd w:val="clear" w:color="auto" w:fill="auto"/>
            <w:noWrap/>
            <w:vAlign w:val="bottom"/>
            <w:hideMark/>
          </w:tcPr>
          <w:p w14:paraId="29D38F08" w14:textId="77777777" w:rsidR="004758FF" w:rsidRPr="00AD067E" w:rsidRDefault="004758FF" w:rsidP="002B120E">
            <w:pPr>
              <w:rPr>
                <w:rFonts w:ascii="Cambria" w:hAnsi="Cambria"/>
                <w:sz w:val="16"/>
                <w:szCs w:val="16"/>
              </w:rPr>
            </w:pPr>
            <w:r w:rsidRPr="00AD067E">
              <w:rPr>
                <w:rFonts w:ascii="Cambria" w:hAnsi="Cambria"/>
                <w:sz w:val="16"/>
                <w:szCs w:val="16"/>
              </w:rPr>
              <w:t>Categories that describe the secondary structure elements found in the conformers calculated for a biomolecular system.</w:t>
            </w:r>
          </w:p>
        </w:tc>
      </w:tr>
      <w:tr w:rsidR="004758FF" w:rsidRPr="00AD067E" w14:paraId="466FD080" w14:textId="77777777" w:rsidTr="002B120E">
        <w:trPr>
          <w:trHeight w:val="300"/>
        </w:trPr>
        <w:tc>
          <w:tcPr>
            <w:tcW w:w="1908" w:type="dxa"/>
            <w:shd w:val="clear" w:color="auto" w:fill="auto"/>
            <w:noWrap/>
            <w:vAlign w:val="bottom"/>
            <w:hideMark/>
          </w:tcPr>
          <w:p w14:paraId="391129BB" w14:textId="77777777" w:rsidR="004758FF" w:rsidRPr="00AD067E" w:rsidRDefault="004758FF" w:rsidP="002B120E">
            <w:pPr>
              <w:rPr>
                <w:rFonts w:ascii="Cambria" w:hAnsi="Cambria"/>
                <w:sz w:val="16"/>
                <w:szCs w:val="16"/>
              </w:rPr>
            </w:pPr>
          </w:p>
        </w:tc>
        <w:tc>
          <w:tcPr>
            <w:tcW w:w="2520" w:type="dxa"/>
            <w:shd w:val="clear" w:color="auto" w:fill="auto"/>
            <w:noWrap/>
            <w:vAlign w:val="bottom"/>
            <w:hideMark/>
          </w:tcPr>
          <w:p w14:paraId="627AB436" w14:textId="77777777" w:rsidR="004758FF" w:rsidRPr="00AD067E" w:rsidRDefault="004758FF" w:rsidP="002B120E">
            <w:pPr>
              <w:rPr>
                <w:rFonts w:ascii="Cambria" w:hAnsi="Cambria"/>
                <w:sz w:val="16"/>
                <w:szCs w:val="16"/>
              </w:rPr>
            </w:pPr>
            <w:r w:rsidRPr="00AD067E">
              <w:rPr>
                <w:rFonts w:ascii="Cambria" w:hAnsi="Cambria"/>
                <w:sz w:val="16"/>
                <w:szCs w:val="16"/>
              </w:rPr>
              <w:t>bond_annotation</w:t>
            </w:r>
          </w:p>
        </w:tc>
        <w:tc>
          <w:tcPr>
            <w:tcW w:w="5937" w:type="dxa"/>
            <w:shd w:val="clear" w:color="auto" w:fill="auto"/>
            <w:noWrap/>
            <w:vAlign w:val="bottom"/>
            <w:hideMark/>
          </w:tcPr>
          <w:p w14:paraId="18606E2F" w14:textId="77777777" w:rsidR="004758FF" w:rsidRPr="00AD067E" w:rsidRDefault="004758FF" w:rsidP="002B120E">
            <w:pPr>
              <w:rPr>
                <w:rFonts w:ascii="Cambria" w:hAnsi="Cambria"/>
                <w:sz w:val="16"/>
                <w:szCs w:val="16"/>
              </w:rPr>
            </w:pPr>
            <w:r w:rsidRPr="00AD067E">
              <w:rPr>
                <w:rFonts w:ascii="Cambria" w:hAnsi="Cambria"/>
                <w:sz w:val="16"/>
                <w:szCs w:val="16"/>
              </w:rPr>
              <w:t>Categories that capture annotations for the bonds found in the conformers calculated for a biomolecular system.</w:t>
            </w:r>
          </w:p>
        </w:tc>
      </w:tr>
      <w:tr w:rsidR="004758FF" w:rsidRPr="00AD067E" w14:paraId="4BA53D72" w14:textId="77777777" w:rsidTr="002B120E">
        <w:trPr>
          <w:trHeight w:val="300"/>
        </w:trPr>
        <w:tc>
          <w:tcPr>
            <w:tcW w:w="1908" w:type="dxa"/>
            <w:shd w:val="clear" w:color="auto" w:fill="auto"/>
            <w:noWrap/>
            <w:vAlign w:val="bottom"/>
            <w:hideMark/>
          </w:tcPr>
          <w:p w14:paraId="4A9E86A8" w14:textId="77777777" w:rsidR="004758FF" w:rsidRPr="00AD067E" w:rsidRDefault="004758FF" w:rsidP="002B120E">
            <w:pPr>
              <w:rPr>
                <w:rFonts w:ascii="Cambria" w:hAnsi="Cambria"/>
                <w:sz w:val="16"/>
                <w:szCs w:val="16"/>
              </w:rPr>
            </w:pPr>
          </w:p>
        </w:tc>
        <w:tc>
          <w:tcPr>
            <w:tcW w:w="2520" w:type="dxa"/>
            <w:shd w:val="clear" w:color="auto" w:fill="auto"/>
            <w:noWrap/>
            <w:vAlign w:val="bottom"/>
            <w:hideMark/>
          </w:tcPr>
          <w:p w14:paraId="3EA0B1CC" w14:textId="77777777" w:rsidR="004758FF" w:rsidRPr="00AD067E" w:rsidRDefault="004758FF" w:rsidP="002B120E">
            <w:pPr>
              <w:rPr>
                <w:rFonts w:ascii="Cambria" w:hAnsi="Cambria"/>
                <w:sz w:val="16"/>
                <w:szCs w:val="16"/>
              </w:rPr>
            </w:pPr>
            <w:proofErr w:type="spellStart"/>
            <w:r w:rsidRPr="00AD067E">
              <w:rPr>
                <w:rFonts w:ascii="Cambria" w:hAnsi="Cambria"/>
                <w:sz w:val="16"/>
                <w:szCs w:val="16"/>
              </w:rPr>
              <w:t>structure_interactions</w:t>
            </w:r>
            <w:proofErr w:type="spellEnd"/>
          </w:p>
        </w:tc>
        <w:tc>
          <w:tcPr>
            <w:tcW w:w="5937" w:type="dxa"/>
            <w:shd w:val="clear" w:color="auto" w:fill="auto"/>
            <w:noWrap/>
            <w:vAlign w:val="bottom"/>
            <w:hideMark/>
          </w:tcPr>
          <w:p w14:paraId="35D1C5FD" w14:textId="77777777" w:rsidR="004758FF" w:rsidRPr="00AD067E" w:rsidRDefault="004758FF" w:rsidP="002B120E">
            <w:pPr>
              <w:rPr>
                <w:rFonts w:ascii="Cambria" w:hAnsi="Cambria"/>
                <w:sz w:val="16"/>
                <w:szCs w:val="16"/>
              </w:rPr>
            </w:pPr>
            <w:r w:rsidRPr="00AD067E">
              <w:rPr>
                <w:rFonts w:ascii="Cambria" w:hAnsi="Cambria"/>
                <w:sz w:val="16"/>
                <w:szCs w:val="16"/>
              </w:rPr>
              <w:t>Categories that describe the interactions between molecules in a biomolecular system that have been found through the analysis of the calculated conformers.</w:t>
            </w:r>
          </w:p>
        </w:tc>
      </w:tr>
      <w:tr w:rsidR="004758FF" w:rsidRPr="00AD067E" w14:paraId="52021BB0" w14:textId="77777777" w:rsidTr="002B120E">
        <w:trPr>
          <w:trHeight w:val="300"/>
        </w:trPr>
        <w:tc>
          <w:tcPr>
            <w:tcW w:w="1908" w:type="dxa"/>
            <w:shd w:val="clear" w:color="auto" w:fill="auto"/>
            <w:noWrap/>
            <w:vAlign w:val="bottom"/>
            <w:hideMark/>
          </w:tcPr>
          <w:p w14:paraId="1D3323A5" w14:textId="77777777" w:rsidR="004758FF" w:rsidRPr="00AD067E" w:rsidRDefault="004758FF" w:rsidP="002B120E">
            <w:pPr>
              <w:rPr>
                <w:rFonts w:ascii="Cambria" w:hAnsi="Cambria"/>
                <w:sz w:val="16"/>
                <w:szCs w:val="16"/>
              </w:rPr>
            </w:pPr>
          </w:p>
        </w:tc>
        <w:tc>
          <w:tcPr>
            <w:tcW w:w="2520" w:type="dxa"/>
            <w:shd w:val="clear" w:color="auto" w:fill="auto"/>
            <w:noWrap/>
            <w:vAlign w:val="bottom"/>
            <w:hideMark/>
          </w:tcPr>
          <w:p w14:paraId="4DEB33A1" w14:textId="77777777" w:rsidR="004758FF" w:rsidRPr="00AD067E" w:rsidRDefault="004758FF" w:rsidP="002B120E">
            <w:pPr>
              <w:rPr>
                <w:rFonts w:ascii="Cambria" w:hAnsi="Cambria"/>
                <w:sz w:val="16"/>
                <w:szCs w:val="16"/>
              </w:rPr>
            </w:pPr>
            <w:proofErr w:type="spellStart"/>
            <w:r w:rsidRPr="00AD067E">
              <w:rPr>
                <w:rFonts w:ascii="Cambria" w:hAnsi="Cambria"/>
                <w:sz w:val="16"/>
                <w:szCs w:val="16"/>
              </w:rPr>
              <w:t>other_struct_features</w:t>
            </w:r>
            <w:proofErr w:type="spellEnd"/>
          </w:p>
        </w:tc>
        <w:tc>
          <w:tcPr>
            <w:tcW w:w="5937" w:type="dxa"/>
            <w:shd w:val="clear" w:color="auto" w:fill="auto"/>
            <w:noWrap/>
            <w:vAlign w:val="bottom"/>
            <w:hideMark/>
          </w:tcPr>
          <w:p w14:paraId="5328744A" w14:textId="77777777" w:rsidR="004758FF" w:rsidRPr="00AD067E" w:rsidRDefault="004758FF" w:rsidP="002B120E">
            <w:pPr>
              <w:rPr>
                <w:rFonts w:ascii="Cambria" w:hAnsi="Cambria"/>
                <w:sz w:val="16"/>
                <w:szCs w:val="16"/>
              </w:rPr>
            </w:pPr>
            <w:r w:rsidRPr="00AD067E">
              <w:rPr>
                <w:rFonts w:ascii="Cambria" w:hAnsi="Cambria"/>
                <w:sz w:val="16"/>
                <w:szCs w:val="16"/>
              </w:rPr>
              <w:t>Categories that provide a means for describing other structure features not specifically defined in other category groups.</w:t>
            </w:r>
          </w:p>
        </w:tc>
      </w:tr>
      <w:tr w:rsidR="004758FF" w:rsidRPr="00AD067E" w14:paraId="1E6BE60D" w14:textId="77777777" w:rsidTr="002B120E">
        <w:trPr>
          <w:trHeight w:val="300"/>
        </w:trPr>
        <w:tc>
          <w:tcPr>
            <w:tcW w:w="1908" w:type="dxa"/>
            <w:shd w:val="clear" w:color="auto" w:fill="auto"/>
            <w:noWrap/>
            <w:vAlign w:val="bottom"/>
          </w:tcPr>
          <w:p w14:paraId="35ED22DA" w14:textId="77777777" w:rsidR="004758FF" w:rsidRPr="00AD067E" w:rsidRDefault="004758FF" w:rsidP="002B120E">
            <w:pPr>
              <w:rPr>
                <w:rFonts w:ascii="Cambria" w:hAnsi="Cambria"/>
                <w:sz w:val="16"/>
                <w:szCs w:val="16"/>
              </w:rPr>
            </w:pPr>
          </w:p>
        </w:tc>
        <w:tc>
          <w:tcPr>
            <w:tcW w:w="2520" w:type="dxa"/>
            <w:shd w:val="clear" w:color="auto" w:fill="auto"/>
            <w:noWrap/>
            <w:vAlign w:val="bottom"/>
          </w:tcPr>
          <w:p w14:paraId="655EDEF5" w14:textId="77777777" w:rsidR="004758FF" w:rsidRPr="00AD067E" w:rsidRDefault="004758FF" w:rsidP="002B120E">
            <w:pPr>
              <w:rPr>
                <w:rFonts w:ascii="Cambria" w:hAnsi="Cambria"/>
                <w:sz w:val="16"/>
                <w:szCs w:val="16"/>
              </w:rPr>
            </w:pPr>
          </w:p>
        </w:tc>
        <w:tc>
          <w:tcPr>
            <w:tcW w:w="5937" w:type="dxa"/>
            <w:shd w:val="clear" w:color="auto" w:fill="auto"/>
            <w:noWrap/>
            <w:vAlign w:val="bottom"/>
          </w:tcPr>
          <w:p w14:paraId="039C4E13" w14:textId="77777777" w:rsidR="004758FF" w:rsidRPr="00AD067E" w:rsidRDefault="004758FF" w:rsidP="002B120E">
            <w:pPr>
              <w:rPr>
                <w:rFonts w:ascii="Cambria" w:hAnsi="Cambria"/>
                <w:sz w:val="16"/>
                <w:szCs w:val="16"/>
              </w:rPr>
            </w:pPr>
          </w:p>
        </w:tc>
      </w:tr>
      <w:tr w:rsidR="004758FF" w:rsidRPr="00AD067E" w14:paraId="37E65FF9" w14:textId="77777777" w:rsidTr="002B120E">
        <w:trPr>
          <w:trHeight w:val="300"/>
        </w:trPr>
        <w:tc>
          <w:tcPr>
            <w:tcW w:w="1908" w:type="dxa"/>
            <w:shd w:val="clear" w:color="auto" w:fill="auto"/>
            <w:noWrap/>
            <w:vAlign w:val="bottom"/>
            <w:hideMark/>
          </w:tcPr>
          <w:p w14:paraId="2C654E93" w14:textId="77777777" w:rsidR="004758FF" w:rsidRPr="00AD067E" w:rsidRDefault="004758FF" w:rsidP="002B120E">
            <w:pPr>
              <w:rPr>
                <w:rFonts w:ascii="Cambria" w:hAnsi="Cambria"/>
                <w:sz w:val="16"/>
                <w:szCs w:val="16"/>
              </w:rPr>
            </w:pPr>
          </w:p>
        </w:tc>
        <w:tc>
          <w:tcPr>
            <w:tcW w:w="2520" w:type="dxa"/>
            <w:shd w:val="clear" w:color="auto" w:fill="auto"/>
            <w:noWrap/>
            <w:vAlign w:val="bottom"/>
            <w:hideMark/>
          </w:tcPr>
          <w:p w14:paraId="45842CAD" w14:textId="77777777" w:rsidR="004758FF" w:rsidRPr="00AD067E" w:rsidRDefault="004758FF" w:rsidP="002B120E">
            <w:pPr>
              <w:rPr>
                <w:rFonts w:ascii="Cambria" w:hAnsi="Cambria"/>
                <w:sz w:val="16"/>
                <w:szCs w:val="16"/>
              </w:rPr>
            </w:pPr>
            <w:r w:rsidRPr="00AD067E">
              <w:rPr>
                <w:rFonts w:ascii="Cambria" w:hAnsi="Cambria"/>
                <w:sz w:val="16"/>
                <w:szCs w:val="16"/>
              </w:rPr>
              <w:t>tensor</w:t>
            </w:r>
          </w:p>
        </w:tc>
        <w:tc>
          <w:tcPr>
            <w:tcW w:w="5937" w:type="dxa"/>
            <w:shd w:val="clear" w:color="auto" w:fill="auto"/>
            <w:noWrap/>
            <w:vAlign w:val="bottom"/>
            <w:hideMark/>
          </w:tcPr>
          <w:p w14:paraId="7AB2C96D" w14:textId="77777777" w:rsidR="004758FF" w:rsidRPr="00AD067E" w:rsidRDefault="004758FF" w:rsidP="002B120E">
            <w:pPr>
              <w:rPr>
                <w:rFonts w:ascii="Cambria" w:hAnsi="Cambria"/>
                <w:sz w:val="16"/>
                <w:szCs w:val="16"/>
              </w:rPr>
            </w:pPr>
            <w:r>
              <w:rPr>
                <w:rFonts w:ascii="Cambria" w:hAnsi="Cambria"/>
                <w:sz w:val="16"/>
                <w:szCs w:val="16"/>
              </w:rPr>
              <w:t>Categories that describe tensors.</w:t>
            </w:r>
            <w:r w:rsidRPr="00AD067E">
              <w:rPr>
                <w:rFonts w:ascii="Cambria" w:hAnsi="Cambria"/>
                <w:sz w:val="16"/>
                <w:szCs w:val="16"/>
              </w:rPr>
              <w:t xml:space="preserve"> </w:t>
            </w:r>
          </w:p>
        </w:tc>
      </w:tr>
      <w:tr w:rsidR="004758FF" w:rsidRPr="00AD067E" w14:paraId="3366F786" w14:textId="77777777" w:rsidTr="002B120E">
        <w:trPr>
          <w:trHeight w:val="300"/>
        </w:trPr>
        <w:tc>
          <w:tcPr>
            <w:tcW w:w="1908" w:type="dxa"/>
            <w:shd w:val="clear" w:color="auto" w:fill="auto"/>
            <w:noWrap/>
            <w:vAlign w:val="bottom"/>
            <w:hideMark/>
          </w:tcPr>
          <w:p w14:paraId="1BFC9339" w14:textId="77777777" w:rsidR="004758FF" w:rsidRPr="00AD067E" w:rsidRDefault="004758FF" w:rsidP="002B120E">
            <w:pPr>
              <w:rPr>
                <w:rFonts w:ascii="Cambria" w:hAnsi="Cambria"/>
                <w:sz w:val="16"/>
                <w:szCs w:val="16"/>
              </w:rPr>
            </w:pPr>
          </w:p>
        </w:tc>
        <w:tc>
          <w:tcPr>
            <w:tcW w:w="2520" w:type="dxa"/>
            <w:shd w:val="clear" w:color="auto" w:fill="auto"/>
            <w:noWrap/>
            <w:vAlign w:val="bottom"/>
            <w:hideMark/>
          </w:tcPr>
          <w:p w14:paraId="43A8BB49" w14:textId="77777777" w:rsidR="004758FF" w:rsidRPr="00AD067E" w:rsidRDefault="004758FF" w:rsidP="002B120E">
            <w:pPr>
              <w:rPr>
                <w:rFonts w:ascii="Cambria" w:hAnsi="Cambria"/>
                <w:sz w:val="16"/>
                <w:szCs w:val="16"/>
              </w:rPr>
            </w:pPr>
            <w:proofErr w:type="spellStart"/>
            <w:r w:rsidRPr="00AD067E">
              <w:rPr>
                <w:rFonts w:ascii="Cambria" w:hAnsi="Cambria"/>
                <w:sz w:val="16"/>
                <w:szCs w:val="16"/>
              </w:rPr>
              <w:t>interatomic_distance</w:t>
            </w:r>
            <w:proofErr w:type="spellEnd"/>
          </w:p>
        </w:tc>
        <w:tc>
          <w:tcPr>
            <w:tcW w:w="5937" w:type="dxa"/>
            <w:shd w:val="clear" w:color="auto" w:fill="auto"/>
            <w:noWrap/>
            <w:vAlign w:val="bottom"/>
            <w:hideMark/>
          </w:tcPr>
          <w:p w14:paraId="3B25C798" w14:textId="77777777" w:rsidR="004758FF" w:rsidRPr="00AD067E" w:rsidRDefault="004758FF" w:rsidP="002B120E">
            <w:pPr>
              <w:rPr>
                <w:rFonts w:ascii="Cambria" w:hAnsi="Cambria"/>
                <w:sz w:val="16"/>
                <w:szCs w:val="16"/>
              </w:rPr>
            </w:pPr>
            <w:r w:rsidRPr="00AD067E">
              <w:rPr>
                <w:rFonts w:ascii="Cambria" w:hAnsi="Cambria"/>
                <w:sz w:val="16"/>
                <w:szCs w:val="16"/>
              </w:rPr>
              <w:t>Categories that describe a set of interatomic distances in a molecular assembly.</w:t>
            </w:r>
          </w:p>
        </w:tc>
      </w:tr>
      <w:tr w:rsidR="004758FF" w:rsidRPr="00AD067E" w14:paraId="67D5C766" w14:textId="77777777" w:rsidTr="002B120E">
        <w:trPr>
          <w:trHeight w:val="300"/>
        </w:trPr>
        <w:tc>
          <w:tcPr>
            <w:tcW w:w="1908" w:type="dxa"/>
            <w:shd w:val="clear" w:color="auto" w:fill="auto"/>
            <w:noWrap/>
            <w:vAlign w:val="bottom"/>
            <w:hideMark/>
          </w:tcPr>
          <w:p w14:paraId="10329956" w14:textId="77777777" w:rsidR="004758FF" w:rsidRPr="00AD067E" w:rsidRDefault="004758FF" w:rsidP="002B120E">
            <w:pPr>
              <w:rPr>
                <w:rFonts w:ascii="Cambria" w:hAnsi="Cambria"/>
                <w:sz w:val="16"/>
                <w:szCs w:val="16"/>
              </w:rPr>
            </w:pPr>
          </w:p>
        </w:tc>
        <w:tc>
          <w:tcPr>
            <w:tcW w:w="2520" w:type="dxa"/>
            <w:shd w:val="clear" w:color="auto" w:fill="auto"/>
            <w:noWrap/>
            <w:vAlign w:val="bottom"/>
            <w:hideMark/>
          </w:tcPr>
          <w:p w14:paraId="003140ED" w14:textId="77777777" w:rsidR="004758FF" w:rsidRPr="00AD067E" w:rsidRDefault="004758FF" w:rsidP="002B120E">
            <w:pPr>
              <w:rPr>
                <w:rFonts w:ascii="Cambria" w:hAnsi="Cambria"/>
                <w:sz w:val="16"/>
                <w:szCs w:val="16"/>
              </w:rPr>
            </w:pPr>
            <w:proofErr w:type="spellStart"/>
            <w:r w:rsidRPr="00AD067E">
              <w:rPr>
                <w:rFonts w:ascii="Cambria" w:hAnsi="Cambria"/>
                <w:sz w:val="16"/>
                <w:szCs w:val="16"/>
              </w:rPr>
              <w:t>general_distance_constraints</w:t>
            </w:r>
            <w:proofErr w:type="spellEnd"/>
          </w:p>
        </w:tc>
        <w:tc>
          <w:tcPr>
            <w:tcW w:w="5937" w:type="dxa"/>
            <w:shd w:val="clear" w:color="auto" w:fill="auto"/>
            <w:noWrap/>
            <w:vAlign w:val="bottom"/>
            <w:hideMark/>
          </w:tcPr>
          <w:p w14:paraId="7C947EEA" w14:textId="77777777" w:rsidR="004758FF" w:rsidRPr="00AD067E" w:rsidRDefault="004758FF" w:rsidP="002B120E">
            <w:pPr>
              <w:rPr>
                <w:rFonts w:ascii="Cambria" w:hAnsi="Cambria"/>
                <w:sz w:val="16"/>
                <w:szCs w:val="16"/>
              </w:rPr>
            </w:pPr>
            <w:r w:rsidRPr="00AD067E">
              <w:rPr>
                <w:rFonts w:ascii="Cambria" w:hAnsi="Cambria"/>
                <w:sz w:val="16"/>
                <w:szCs w:val="16"/>
              </w:rPr>
              <w:t>Categories that capture the distance constraints in a simple table format used to calculate one or more conformers for a biomolecular system.</w:t>
            </w:r>
          </w:p>
        </w:tc>
      </w:tr>
      <w:tr w:rsidR="004758FF" w:rsidRPr="00AD067E" w14:paraId="03EA5FF0" w14:textId="77777777" w:rsidTr="002B120E">
        <w:trPr>
          <w:trHeight w:val="300"/>
        </w:trPr>
        <w:tc>
          <w:tcPr>
            <w:tcW w:w="1908" w:type="dxa"/>
            <w:shd w:val="clear" w:color="auto" w:fill="auto"/>
            <w:noWrap/>
            <w:vAlign w:val="bottom"/>
            <w:hideMark/>
          </w:tcPr>
          <w:p w14:paraId="0F4F8DF7" w14:textId="77777777" w:rsidR="004758FF" w:rsidRPr="00AD067E" w:rsidRDefault="004758FF" w:rsidP="002B120E">
            <w:pPr>
              <w:rPr>
                <w:rFonts w:ascii="Cambria" w:hAnsi="Cambria"/>
                <w:sz w:val="16"/>
                <w:szCs w:val="16"/>
              </w:rPr>
            </w:pPr>
          </w:p>
        </w:tc>
        <w:tc>
          <w:tcPr>
            <w:tcW w:w="2520" w:type="dxa"/>
            <w:shd w:val="clear" w:color="auto" w:fill="auto"/>
            <w:noWrap/>
            <w:vAlign w:val="bottom"/>
            <w:hideMark/>
          </w:tcPr>
          <w:p w14:paraId="7A060482" w14:textId="77777777" w:rsidR="004758FF" w:rsidRPr="00AD067E" w:rsidRDefault="004758FF" w:rsidP="002B120E">
            <w:pPr>
              <w:rPr>
                <w:rFonts w:ascii="Cambria" w:hAnsi="Cambria"/>
                <w:sz w:val="16"/>
                <w:szCs w:val="16"/>
              </w:rPr>
            </w:pPr>
            <w:proofErr w:type="spellStart"/>
            <w:r w:rsidRPr="00AD067E">
              <w:rPr>
                <w:rFonts w:ascii="Cambria" w:hAnsi="Cambria"/>
                <w:sz w:val="16"/>
                <w:szCs w:val="16"/>
              </w:rPr>
              <w:t>distance_constraints</w:t>
            </w:r>
            <w:proofErr w:type="spellEnd"/>
          </w:p>
        </w:tc>
        <w:tc>
          <w:tcPr>
            <w:tcW w:w="5937" w:type="dxa"/>
            <w:shd w:val="clear" w:color="auto" w:fill="auto"/>
            <w:noWrap/>
            <w:vAlign w:val="bottom"/>
            <w:hideMark/>
          </w:tcPr>
          <w:p w14:paraId="53E7EFE1" w14:textId="77777777" w:rsidR="004758FF" w:rsidRPr="00AD067E" w:rsidRDefault="004758FF" w:rsidP="002B120E">
            <w:pPr>
              <w:rPr>
                <w:rFonts w:ascii="Cambria" w:hAnsi="Cambria"/>
                <w:sz w:val="16"/>
                <w:szCs w:val="16"/>
              </w:rPr>
            </w:pPr>
            <w:r w:rsidRPr="00AD067E">
              <w:rPr>
                <w:rFonts w:ascii="Cambria" w:hAnsi="Cambria"/>
                <w:sz w:val="16"/>
                <w:szCs w:val="16"/>
              </w:rPr>
              <w:t>Categories that capture the distance constraints used to calculate one or more conformers for a biomolecular system.</w:t>
            </w:r>
          </w:p>
        </w:tc>
      </w:tr>
      <w:tr w:rsidR="004758FF" w:rsidRPr="00AD067E" w14:paraId="42B3CEA6" w14:textId="77777777" w:rsidTr="002B120E">
        <w:trPr>
          <w:trHeight w:val="300"/>
        </w:trPr>
        <w:tc>
          <w:tcPr>
            <w:tcW w:w="1908" w:type="dxa"/>
            <w:shd w:val="clear" w:color="auto" w:fill="auto"/>
            <w:noWrap/>
            <w:vAlign w:val="bottom"/>
            <w:hideMark/>
          </w:tcPr>
          <w:p w14:paraId="516F1B74" w14:textId="77777777" w:rsidR="004758FF" w:rsidRPr="00AD067E" w:rsidRDefault="004758FF" w:rsidP="002B120E">
            <w:pPr>
              <w:rPr>
                <w:rFonts w:ascii="Cambria" w:hAnsi="Cambria"/>
                <w:sz w:val="16"/>
                <w:szCs w:val="16"/>
              </w:rPr>
            </w:pPr>
          </w:p>
        </w:tc>
        <w:tc>
          <w:tcPr>
            <w:tcW w:w="2520" w:type="dxa"/>
            <w:shd w:val="clear" w:color="auto" w:fill="auto"/>
            <w:noWrap/>
            <w:vAlign w:val="bottom"/>
            <w:hideMark/>
          </w:tcPr>
          <w:p w14:paraId="2E7D23DB" w14:textId="77777777" w:rsidR="004758FF" w:rsidRPr="00AD067E" w:rsidRDefault="004758FF" w:rsidP="002B120E">
            <w:pPr>
              <w:rPr>
                <w:rFonts w:ascii="Cambria" w:hAnsi="Cambria"/>
                <w:sz w:val="16"/>
                <w:szCs w:val="16"/>
              </w:rPr>
            </w:pPr>
            <w:proofErr w:type="spellStart"/>
            <w:r w:rsidRPr="00AD067E">
              <w:rPr>
                <w:rFonts w:ascii="Cambria" w:hAnsi="Cambria"/>
                <w:sz w:val="16"/>
                <w:szCs w:val="16"/>
              </w:rPr>
              <w:t>floating_chiral_stereo_assign</w:t>
            </w:r>
            <w:proofErr w:type="spellEnd"/>
          </w:p>
        </w:tc>
        <w:tc>
          <w:tcPr>
            <w:tcW w:w="5937" w:type="dxa"/>
            <w:shd w:val="clear" w:color="auto" w:fill="auto"/>
            <w:noWrap/>
            <w:vAlign w:val="bottom"/>
            <w:hideMark/>
          </w:tcPr>
          <w:p w14:paraId="11D565EC" w14:textId="77777777" w:rsidR="004758FF" w:rsidRPr="00AD067E" w:rsidRDefault="004758FF" w:rsidP="002B120E">
            <w:pPr>
              <w:rPr>
                <w:rFonts w:ascii="Cambria" w:hAnsi="Cambria"/>
                <w:sz w:val="16"/>
                <w:szCs w:val="16"/>
              </w:rPr>
            </w:pPr>
            <w:r w:rsidRPr="00AD067E">
              <w:rPr>
                <w:rFonts w:ascii="Cambria" w:hAnsi="Cambria"/>
                <w:sz w:val="16"/>
                <w:szCs w:val="16"/>
              </w:rPr>
              <w:t>Categories that capture the floating chirality stereo assignments used in calculating the conformers for a biomolecular system.</w:t>
            </w:r>
          </w:p>
        </w:tc>
      </w:tr>
      <w:tr w:rsidR="004758FF" w:rsidRPr="00AD067E" w14:paraId="26453E0A" w14:textId="77777777" w:rsidTr="002B120E">
        <w:trPr>
          <w:trHeight w:val="300"/>
        </w:trPr>
        <w:tc>
          <w:tcPr>
            <w:tcW w:w="1908" w:type="dxa"/>
            <w:shd w:val="clear" w:color="auto" w:fill="auto"/>
            <w:noWrap/>
            <w:vAlign w:val="bottom"/>
            <w:hideMark/>
          </w:tcPr>
          <w:p w14:paraId="070B8DD3" w14:textId="77777777" w:rsidR="004758FF" w:rsidRPr="00AD067E" w:rsidRDefault="004758FF" w:rsidP="002B120E">
            <w:pPr>
              <w:rPr>
                <w:rFonts w:ascii="Cambria" w:hAnsi="Cambria"/>
                <w:sz w:val="16"/>
                <w:szCs w:val="16"/>
              </w:rPr>
            </w:pPr>
          </w:p>
        </w:tc>
        <w:tc>
          <w:tcPr>
            <w:tcW w:w="2520" w:type="dxa"/>
            <w:shd w:val="clear" w:color="auto" w:fill="auto"/>
            <w:noWrap/>
            <w:vAlign w:val="bottom"/>
            <w:hideMark/>
          </w:tcPr>
          <w:p w14:paraId="614C911F" w14:textId="77777777" w:rsidR="004758FF" w:rsidRPr="00AD067E" w:rsidRDefault="004758FF" w:rsidP="002B120E">
            <w:pPr>
              <w:rPr>
                <w:rFonts w:ascii="Cambria" w:hAnsi="Cambria"/>
                <w:sz w:val="16"/>
                <w:szCs w:val="16"/>
              </w:rPr>
            </w:pPr>
            <w:proofErr w:type="spellStart"/>
            <w:r w:rsidRPr="00AD067E">
              <w:rPr>
                <w:rFonts w:ascii="Cambria" w:hAnsi="Cambria"/>
                <w:sz w:val="16"/>
                <w:szCs w:val="16"/>
              </w:rPr>
              <w:t>torsion_angle_constraints</w:t>
            </w:r>
            <w:proofErr w:type="spellEnd"/>
          </w:p>
        </w:tc>
        <w:tc>
          <w:tcPr>
            <w:tcW w:w="5937" w:type="dxa"/>
            <w:shd w:val="clear" w:color="auto" w:fill="auto"/>
            <w:noWrap/>
            <w:vAlign w:val="bottom"/>
            <w:hideMark/>
          </w:tcPr>
          <w:p w14:paraId="51683850" w14:textId="77777777" w:rsidR="004758FF" w:rsidRPr="00AD067E" w:rsidRDefault="004758FF" w:rsidP="002B120E">
            <w:pPr>
              <w:rPr>
                <w:rFonts w:ascii="Cambria" w:hAnsi="Cambria"/>
                <w:sz w:val="16"/>
                <w:szCs w:val="16"/>
              </w:rPr>
            </w:pPr>
            <w:r w:rsidRPr="00AD067E">
              <w:rPr>
                <w:rFonts w:ascii="Cambria" w:hAnsi="Cambria"/>
                <w:sz w:val="16"/>
                <w:szCs w:val="16"/>
              </w:rPr>
              <w:t>Categories that capture the torsion angle distance constraints used to calculate one or more conformers for a biomolecular system.</w:t>
            </w:r>
          </w:p>
        </w:tc>
      </w:tr>
      <w:tr w:rsidR="004758FF" w:rsidRPr="00AD067E" w14:paraId="67F87AF9" w14:textId="77777777" w:rsidTr="002B120E">
        <w:trPr>
          <w:trHeight w:val="300"/>
        </w:trPr>
        <w:tc>
          <w:tcPr>
            <w:tcW w:w="1908" w:type="dxa"/>
            <w:shd w:val="clear" w:color="auto" w:fill="auto"/>
            <w:noWrap/>
            <w:vAlign w:val="bottom"/>
            <w:hideMark/>
          </w:tcPr>
          <w:p w14:paraId="4969CB77" w14:textId="77777777" w:rsidR="004758FF" w:rsidRPr="00AD067E" w:rsidRDefault="004758FF" w:rsidP="002B120E">
            <w:pPr>
              <w:rPr>
                <w:rFonts w:ascii="Cambria" w:hAnsi="Cambria"/>
                <w:sz w:val="16"/>
                <w:szCs w:val="16"/>
              </w:rPr>
            </w:pPr>
          </w:p>
        </w:tc>
        <w:tc>
          <w:tcPr>
            <w:tcW w:w="2520" w:type="dxa"/>
            <w:shd w:val="clear" w:color="auto" w:fill="auto"/>
            <w:noWrap/>
            <w:vAlign w:val="bottom"/>
            <w:hideMark/>
          </w:tcPr>
          <w:p w14:paraId="7AAF7928" w14:textId="77777777" w:rsidR="004758FF" w:rsidRPr="00AD067E" w:rsidRDefault="004758FF" w:rsidP="002B120E">
            <w:pPr>
              <w:rPr>
                <w:rFonts w:ascii="Cambria" w:hAnsi="Cambria"/>
                <w:sz w:val="16"/>
                <w:szCs w:val="16"/>
              </w:rPr>
            </w:pPr>
            <w:proofErr w:type="spellStart"/>
            <w:r w:rsidRPr="00AD067E">
              <w:rPr>
                <w:rFonts w:ascii="Cambria" w:hAnsi="Cambria"/>
                <w:sz w:val="16"/>
                <w:szCs w:val="16"/>
              </w:rPr>
              <w:t>RDC_constraints</w:t>
            </w:r>
            <w:proofErr w:type="spellEnd"/>
          </w:p>
        </w:tc>
        <w:tc>
          <w:tcPr>
            <w:tcW w:w="5937" w:type="dxa"/>
            <w:shd w:val="clear" w:color="auto" w:fill="auto"/>
            <w:noWrap/>
            <w:vAlign w:val="bottom"/>
            <w:hideMark/>
          </w:tcPr>
          <w:p w14:paraId="38C7E712" w14:textId="77777777" w:rsidR="004758FF" w:rsidRPr="00AD067E" w:rsidRDefault="004758FF" w:rsidP="002B120E">
            <w:pPr>
              <w:rPr>
                <w:rFonts w:ascii="Cambria" w:hAnsi="Cambria"/>
                <w:sz w:val="16"/>
                <w:szCs w:val="16"/>
              </w:rPr>
            </w:pPr>
            <w:r w:rsidRPr="00AD067E">
              <w:rPr>
                <w:rFonts w:ascii="Cambria" w:hAnsi="Cambria"/>
                <w:sz w:val="16"/>
                <w:szCs w:val="16"/>
              </w:rPr>
              <w:t>Categories that capture the residual dipolar coupling constraints used to calculate one or more conformers for a biomolecular system.</w:t>
            </w:r>
          </w:p>
        </w:tc>
      </w:tr>
      <w:tr w:rsidR="004758FF" w:rsidRPr="00AD067E" w14:paraId="6CFE2D99" w14:textId="77777777" w:rsidTr="002B120E">
        <w:trPr>
          <w:trHeight w:val="300"/>
        </w:trPr>
        <w:tc>
          <w:tcPr>
            <w:tcW w:w="1908" w:type="dxa"/>
            <w:shd w:val="clear" w:color="auto" w:fill="auto"/>
            <w:noWrap/>
            <w:vAlign w:val="bottom"/>
            <w:hideMark/>
          </w:tcPr>
          <w:p w14:paraId="42928FB4" w14:textId="77777777" w:rsidR="004758FF" w:rsidRPr="00AD067E" w:rsidRDefault="004758FF" w:rsidP="002B120E">
            <w:pPr>
              <w:rPr>
                <w:rFonts w:ascii="Cambria" w:hAnsi="Cambria"/>
                <w:sz w:val="16"/>
                <w:szCs w:val="16"/>
              </w:rPr>
            </w:pPr>
          </w:p>
        </w:tc>
        <w:tc>
          <w:tcPr>
            <w:tcW w:w="2520" w:type="dxa"/>
            <w:shd w:val="clear" w:color="auto" w:fill="auto"/>
            <w:noWrap/>
            <w:vAlign w:val="bottom"/>
            <w:hideMark/>
          </w:tcPr>
          <w:p w14:paraId="0B9FBFCA" w14:textId="77777777" w:rsidR="004758FF" w:rsidRPr="00AD067E" w:rsidRDefault="004758FF" w:rsidP="002B120E">
            <w:pPr>
              <w:rPr>
                <w:rFonts w:ascii="Cambria" w:hAnsi="Cambria"/>
                <w:sz w:val="16"/>
                <w:szCs w:val="16"/>
              </w:rPr>
            </w:pPr>
            <w:proofErr w:type="spellStart"/>
            <w:r w:rsidRPr="00AD067E">
              <w:rPr>
                <w:rFonts w:ascii="Cambria" w:hAnsi="Cambria"/>
                <w:sz w:val="16"/>
                <w:szCs w:val="16"/>
              </w:rPr>
              <w:t>J_three_bond_constraints</w:t>
            </w:r>
            <w:proofErr w:type="spellEnd"/>
          </w:p>
        </w:tc>
        <w:tc>
          <w:tcPr>
            <w:tcW w:w="5937" w:type="dxa"/>
            <w:shd w:val="clear" w:color="auto" w:fill="auto"/>
            <w:noWrap/>
            <w:vAlign w:val="bottom"/>
            <w:hideMark/>
          </w:tcPr>
          <w:p w14:paraId="0A8D623B" w14:textId="77777777" w:rsidR="004758FF" w:rsidRPr="00AD067E" w:rsidRDefault="004758FF" w:rsidP="002B120E">
            <w:pPr>
              <w:rPr>
                <w:rFonts w:ascii="Cambria" w:hAnsi="Cambria"/>
                <w:sz w:val="16"/>
                <w:szCs w:val="16"/>
              </w:rPr>
            </w:pPr>
            <w:r w:rsidRPr="00AD067E">
              <w:rPr>
                <w:rFonts w:ascii="Cambria" w:hAnsi="Cambria"/>
                <w:sz w:val="16"/>
                <w:szCs w:val="16"/>
              </w:rPr>
              <w:t>Categories that capture the three bond scalar coupling constraints used to calculate one or more conformers for a biomolecular system.</w:t>
            </w:r>
          </w:p>
        </w:tc>
      </w:tr>
      <w:tr w:rsidR="004758FF" w:rsidRPr="00AD067E" w14:paraId="23BB7A61" w14:textId="77777777" w:rsidTr="002B120E">
        <w:trPr>
          <w:trHeight w:val="300"/>
        </w:trPr>
        <w:tc>
          <w:tcPr>
            <w:tcW w:w="1908" w:type="dxa"/>
            <w:shd w:val="clear" w:color="auto" w:fill="auto"/>
            <w:noWrap/>
            <w:vAlign w:val="bottom"/>
            <w:hideMark/>
          </w:tcPr>
          <w:p w14:paraId="6E284150" w14:textId="77777777" w:rsidR="004758FF" w:rsidRPr="00AD067E" w:rsidRDefault="004758FF" w:rsidP="002B120E">
            <w:pPr>
              <w:rPr>
                <w:rFonts w:ascii="Cambria" w:hAnsi="Cambria"/>
                <w:sz w:val="16"/>
                <w:szCs w:val="16"/>
              </w:rPr>
            </w:pPr>
          </w:p>
        </w:tc>
        <w:tc>
          <w:tcPr>
            <w:tcW w:w="2520" w:type="dxa"/>
            <w:shd w:val="clear" w:color="auto" w:fill="auto"/>
            <w:noWrap/>
            <w:vAlign w:val="bottom"/>
            <w:hideMark/>
          </w:tcPr>
          <w:p w14:paraId="195E8849" w14:textId="77777777" w:rsidR="004758FF" w:rsidRPr="00AD067E" w:rsidRDefault="004758FF" w:rsidP="002B120E">
            <w:pPr>
              <w:rPr>
                <w:rFonts w:ascii="Cambria" w:hAnsi="Cambria"/>
                <w:sz w:val="16"/>
                <w:szCs w:val="16"/>
              </w:rPr>
            </w:pPr>
            <w:proofErr w:type="spellStart"/>
            <w:r w:rsidRPr="00AD067E">
              <w:rPr>
                <w:rFonts w:ascii="Cambria" w:hAnsi="Cambria"/>
                <w:sz w:val="16"/>
                <w:szCs w:val="16"/>
              </w:rPr>
              <w:t>CA_CB_chem_shift_constraints</w:t>
            </w:r>
            <w:proofErr w:type="spellEnd"/>
          </w:p>
        </w:tc>
        <w:tc>
          <w:tcPr>
            <w:tcW w:w="5937" w:type="dxa"/>
            <w:shd w:val="clear" w:color="auto" w:fill="auto"/>
            <w:noWrap/>
            <w:vAlign w:val="bottom"/>
            <w:hideMark/>
          </w:tcPr>
          <w:p w14:paraId="5A9F137D" w14:textId="77777777" w:rsidR="004758FF" w:rsidRPr="00AD067E" w:rsidRDefault="004758FF" w:rsidP="002B120E">
            <w:pPr>
              <w:rPr>
                <w:rFonts w:ascii="Cambria" w:hAnsi="Cambria"/>
                <w:sz w:val="16"/>
                <w:szCs w:val="16"/>
              </w:rPr>
            </w:pPr>
            <w:r w:rsidRPr="00AD067E">
              <w:rPr>
                <w:rFonts w:ascii="Cambria" w:hAnsi="Cambria"/>
                <w:sz w:val="16"/>
                <w:szCs w:val="16"/>
              </w:rPr>
              <w:t>Categories that capture the protein CA and CB chemical shift constraints used to calculate one or more conformers for a biomolecular system.</w:t>
            </w:r>
          </w:p>
        </w:tc>
      </w:tr>
      <w:tr w:rsidR="004758FF" w:rsidRPr="00AD067E" w14:paraId="3DAD76CC" w14:textId="77777777" w:rsidTr="002B120E">
        <w:trPr>
          <w:trHeight w:val="300"/>
        </w:trPr>
        <w:tc>
          <w:tcPr>
            <w:tcW w:w="1908" w:type="dxa"/>
            <w:shd w:val="clear" w:color="auto" w:fill="auto"/>
            <w:noWrap/>
            <w:vAlign w:val="bottom"/>
            <w:hideMark/>
          </w:tcPr>
          <w:p w14:paraId="6A529827" w14:textId="77777777" w:rsidR="004758FF" w:rsidRPr="00AD067E" w:rsidRDefault="004758FF" w:rsidP="002B120E">
            <w:pPr>
              <w:rPr>
                <w:rFonts w:ascii="Cambria" w:hAnsi="Cambria"/>
                <w:sz w:val="16"/>
                <w:szCs w:val="16"/>
              </w:rPr>
            </w:pPr>
          </w:p>
        </w:tc>
        <w:tc>
          <w:tcPr>
            <w:tcW w:w="2520" w:type="dxa"/>
            <w:shd w:val="clear" w:color="auto" w:fill="auto"/>
            <w:noWrap/>
            <w:vAlign w:val="bottom"/>
            <w:hideMark/>
          </w:tcPr>
          <w:p w14:paraId="7DA403DB" w14:textId="77777777" w:rsidR="004758FF" w:rsidRPr="00AD067E" w:rsidRDefault="004758FF" w:rsidP="002B120E">
            <w:pPr>
              <w:rPr>
                <w:rFonts w:ascii="Cambria" w:hAnsi="Cambria"/>
                <w:sz w:val="16"/>
                <w:szCs w:val="16"/>
              </w:rPr>
            </w:pPr>
            <w:proofErr w:type="spellStart"/>
            <w:r w:rsidRPr="00AD067E">
              <w:rPr>
                <w:rFonts w:ascii="Cambria" w:hAnsi="Cambria"/>
                <w:sz w:val="16"/>
                <w:szCs w:val="16"/>
              </w:rPr>
              <w:t>H_chem_shift_constraints</w:t>
            </w:r>
            <w:proofErr w:type="spellEnd"/>
          </w:p>
        </w:tc>
        <w:tc>
          <w:tcPr>
            <w:tcW w:w="5937" w:type="dxa"/>
            <w:shd w:val="clear" w:color="auto" w:fill="auto"/>
            <w:noWrap/>
            <w:vAlign w:val="bottom"/>
            <w:hideMark/>
          </w:tcPr>
          <w:p w14:paraId="1834D3C9" w14:textId="77777777" w:rsidR="004758FF" w:rsidRPr="00AD067E" w:rsidRDefault="004758FF" w:rsidP="002B120E">
            <w:pPr>
              <w:rPr>
                <w:rFonts w:ascii="Cambria" w:hAnsi="Cambria"/>
                <w:sz w:val="16"/>
                <w:szCs w:val="16"/>
              </w:rPr>
            </w:pPr>
            <w:r w:rsidRPr="00AD067E">
              <w:rPr>
                <w:rFonts w:ascii="Cambria" w:hAnsi="Cambria"/>
                <w:sz w:val="16"/>
                <w:szCs w:val="16"/>
              </w:rPr>
              <w:t>Categories that capture the proton chemical shift constraints used to calculate one or more conformers for a biomolecular system.</w:t>
            </w:r>
          </w:p>
        </w:tc>
      </w:tr>
      <w:tr w:rsidR="004758FF" w:rsidRPr="00AD067E" w14:paraId="2F984F19" w14:textId="77777777" w:rsidTr="002B120E">
        <w:trPr>
          <w:trHeight w:val="300"/>
        </w:trPr>
        <w:tc>
          <w:tcPr>
            <w:tcW w:w="1908" w:type="dxa"/>
            <w:shd w:val="clear" w:color="auto" w:fill="auto"/>
            <w:noWrap/>
            <w:vAlign w:val="bottom"/>
          </w:tcPr>
          <w:p w14:paraId="42B35377" w14:textId="77777777" w:rsidR="004758FF" w:rsidRPr="00AD067E" w:rsidRDefault="004758FF" w:rsidP="002B120E">
            <w:pPr>
              <w:rPr>
                <w:rFonts w:ascii="Cambria" w:hAnsi="Cambria"/>
                <w:sz w:val="16"/>
                <w:szCs w:val="16"/>
              </w:rPr>
            </w:pPr>
          </w:p>
        </w:tc>
        <w:tc>
          <w:tcPr>
            <w:tcW w:w="2520" w:type="dxa"/>
            <w:shd w:val="clear" w:color="auto" w:fill="auto"/>
            <w:noWrap/>
            <w:vAlign w:val="bottom"/>
          </w:tcPr>
          <w:p w14:paraId="7495D086" w14:textId="77777777" w:rsidR="004758FF" w:rsidRPr="00746D5E" w:rsidRDefault="004758FF" w:rsidP="002B120E">
            <w:pPr>
              <w:rPr>
                <w:rFonts w:ascii="Cambria" w:hAnsi="Cambria"/>
                <w:sz w:val="16"/>
                <w:szCs w:val="16"/>
              </w:rPr>
            </w:pPr>
            <w:proofErr w:type="spellStart"/>
            <w:r>
              <w:rPr>
                <w:rFonts w:ascii="Cambria" w:hAnsi="Cambria"/>
                <w:sz w:val="16"/>
                <w:szCs w:val="16"/>
              </w:rPr>
              <w:t>Peak_constraint_list_link</w:t>
            </w:r>
            <w:proofErr w:type="spellEnd"/>
          </w:p>
        </w:tc>
        <w:tc>
          <w:tcPr>
            <w:tcW w:w="5937" w:type="dxa"/>
            <w:shd w:val="clear" w:color="auto" w:fill="auto"/>
            <w:noWrap/>
            <w:vAlign w:val="bottom"/>
          </w:tcPr>
          <w:p w14:paraId="326D8BC8" w14:textId="77777777" w:rsidR="004758FF" w:rsidRPr="00746D5E" w:rsidRDefault="004758FF" w:rsidP="002B120E">
            <w:pPr>
              <w:rPr>
                <w:rFonts w:ascii="Cambria" w:hAnsi="Cambria"/>
                <w:sz w:val="16"/>
                <w:szCs w:val="16"/>
              </w:rPr>
            </w:pPr>
            <w:r>
              <w:rPr>
                <w:rFonts w:ascii="Cambria" w:hAnsi="Cambria"/>
                <w:sz w:val="16"/>
                <w:szCs w:val="16"/>
              </w:rPr>
              <w:t>Categories that link spectral peaks in peak lists with the derived structural constraint.</w:t>
            </w:r>
          </w:p>
        </w:tc>
      </w:tr>
      <w:tr w:rsidR="004758FF" w:rsidRPr="00AD067E" w14:paraId="47BE1013" w14:textId="77777777" w:rsidTr="002B120E">
        <w:trPr>
          <w:trHeight w:val="300"/>
        </w:trPr>
        <w:tc>
          <w:tcPr>
            <w:tcW w:w="1908" w:type="dxa"/>
            <w:shd w:val="clear" w:color="auto" w:fill="auto"/>
            <w:noWrap/>
            <w:vAlign w:val="bottom"/>
            <w:hideMark/>
          </w:tcPr>
          <w:p w14:paraId="011F4AF3" w14:textId="77777777" w:rsidR="004758FF" w:rsidRPr="00AD067E" w:rsidRDefault="004758FF" w:rsidP="002B120E">
            <w:pPr>
              <w:rPr>
                <w:rFonts w:ascii="Cambria" w:hAnsi="Cambria"/>
                <w:sz w:val="16"/>
                <w:szCs w:val="16"/>
              </w:rPr>
            </w:pPr>
          </w:p>
        </w:tc>
        <w:tc>
          <w:tcPr>
            <w:tcW w:w="2520" w:type="dxa"/>
            <w:shd w:val="clear" w:color="auto" w:fill="auto"/>
            <w:noWrap/>
            <w:vAlign w:val="bottom"/>
            <w:hideMark/>
          </w:tcPr>
          <w:p w14:paraId="288B1017" w14:textId="77777777" w:rsidR="004758FF" w:rsidRPr="00AD067E" w:rsidRDefault="004758FF" w:rsidP="002B120E">
            <w:pPr>
              <w:rPr>
                <w:rFonts w:ascii="Cambria" w:hAnsi="Cambria"/>
                <w:sz w:val="16"/>
                <w:szCs w:val="16"/>
              </w:rPr>
            </w:pPr>
            <w:proofErr w:type="spellStart"/>
            <w:r w:rsidRPr="00AD067E">
              <w:rPr>
                <w:rFonts w:ascii="Cambria" w:hAnsi="Cambria"/>
                <w:sz w:val="16"/>
                <w:szCs w:val="16"/>
              </w:rPr>
              <w:t>SAXS_constraints</w:t>
            </w:r>
            <w:proofErr w:type="spellEnd"/>
          </w:p>
        </w:tc>
        <w:tc>
          <w:tcPr>
            <w:tcW w:w="5937" w:type="dxa"/>
            <w:shd w:val="clear" w:color="auto" w:fill="auto"/>
            <w:noWrap/>
            <w:vAlign w:val="bottom"/>
            <w:hideMark/>
          </w:tcPr>
          <w:p w14:paraId="79F50497" w14:textId="77777777" w:rsidR="004758FF" w:rsidRPr="00AD067E" w:rsidRDefault="004758FF" w:rsidP="002B120E">
            <w:pPr>
              <w:rPr>
                <w:rFonts w:ascii="Cambria" w:hAnsi="Cambria"/>
                <w:sz w:val="16"/>
                <w:szCs w:val="16"/>
              </w:rPr>
            </w:pPr>
            <w:r w:rsidRPr="00AD067E">
              <w:rPr>
                <w:rFonts w:ascii="Cambria" w:hAnsi="Cambria"/>
                <w:sz w:val="16"/>
                <w:szCs w:val="16"/>
              </w:rPr>
              <w:t>Categories that capture the SAXS constraints used to calculate one or more conformers for a biomolecular system.</w:t>
            </w:r>
          </w:p>
        </w:tc>
      </w:tr>
      <w:tr w:rsidR="004758FF" w:rsidRPr="00AD067E" w14:paraId="4A870F36" w14:textId="77777777" w:rsidTr="002B120E">
        <w:trPr>
          <w:trHeight w:val="300"/>
        </w:trPr>
        <w:tc>
          <w:tcPr>
            <w:tcW w:w="1908" w:type="dxa"/>
            <w:shd w:val="clear" w:color="auto" w:fill="auto"/>
            <w:noWrap/>
            <w:vAlign w:val="bottom"/>
            <w:hideMark/>
          </w:tcPr>
          <w:p w14:paraId="617B8AD5" w14:textId="77777777" w:rsidR="004758FF" w:rsidRPr="00AD067E" w:rsidRDefault="004758FF" w:rsidP="002B120E">
            <w:pPr>
              <w:rPr>
                <w:rFonts w:ascii="Cambria" w:hAnsi="Cambria"/>
                <w:sz w:val="16"/>
                <w:szCs w:val="16"/>
              </w:rPr>
            </w:pPr>
          </w:p>
        </w:tc>
        <w:tc>
          <w:tcPr>
            <w:tcW w:w="2520" w:type="dxa"/>
            <w:shd w:val="clear" w:color="auto" w:fill="auto"/>
            <w:noWrap/>
            <w:vAlign w:val="bottom"/>
            <w:hideMark/>
          </w:tcPr>
          <w:p w14:paraId="5B89F6BA" w14:textId="77777777" w:rsidR="004758FF" w:rsidRPr="00AD067E" w:rsidRDefault="004758FF" w:rsidP="002B120E">
            <w:pPr>
              <w:rPr>
                <w:rFonts w:ascii="Cambria" w:hAnsi="Cambria"/>
                <w:sz w:val="16"/>
                <w:szCs w:val="16"/>
              </w:rPr>
            </w:pPr>
            <w:proofErr w:type="spellStart"/>
            <w:r w:rsidRPr="00AD067E">
              <w:rPr>
                <w:rFonts w:ascii="Cambria" w:hAnsi="Cambria"/>
                <w:sz w:val="16"/>
                <w:szCs w:val="16"/>
              </w:rPr>
              <w:t>other_constraints</w:t>
            </w:r>
            <w:proofErr w:type="spellEnd"/>
          </w:p>
        </w:tc>
        <w:tc>
          <w:tcPr>
            <w:tcW w:w="5937" w:type="dxa"/>
            <w:shd w:val="clear" w:color="auto" w:fill="auto"/>
            <w:noWrap/>
            <w:vAlign w:val="bottom"/>
            <w:hideMark/>
          </w:tcPr>
          <w:p w14:paraId="56CB263E" w14:textId="77777777" w:rsidR="004758FF" w:rsidRPr="00AD067E" w:rsidRDefault="004758FF" w:rsidP="002B120E">
            <w:pPr>
              <w:rPr>
                <w:rFonts w:ascii="Cambria" w:hAnsi="Cambria"/>
                <w:sz w:val="16"/>
                <w:szCs w:val="16"/>
              </w:rPr>
            </w:pPr>
            <w:r w:rsidRPr="00AD067E">
              <w:rPr>
                <w:rFonts w:ascii="Cambria" w:hAnsi="Cambria"/>
                <w:sz w:val="16"/>
                <w:szCs w:val="16"/>
              </w:rPr>
              <w:t>Categories that capture values for other kinds of constraints not specifically defined in other category groups used to calculate one or more conformers for a biomolecular system.</w:t>
            </w:r>
          </w:p>
        </w:tc>
      </w:tr>
      <w:tr w:rsidR="004758FF" w:rsidRPr="00AD067E" w14:paraId="6E077CC2" w14:textId="77777777" w:rsidTr="002B120E">
        <w:trPr>
          <w:trHeight w:val="300"/>
        </w:trPr>
        <w:tc>
          <w:tcPr>
            <w:tcW w:w="1908" w:type="dxa"/>
            <w:shd w:val="clear" w:color="auto" w:fill="auto"/>
            <w:noWrap/>
            <w:vAlign w:val="bottom"/>
            <w:hideMark/>
          </w:tcPr>
          <w:p w14:paraId="3A5F59AB" w14:textId="77777777" w:rsidR="004758FF" w:rsidRPr="00AD067E" w:rsidRDefault="004758FF" w:rsidP="002B120E">
            <w:pPr>
              <w:rPr>
                <w:rFonts w:ascii="Cambria" w:hAnsi="Cambria"/>
                <w:sz w:val="16"/>
                <w:szCs w:val="16"/>
              </w:rPr>
            </w:pPr>
          </w:p>
        </w:tc>
        <w:tc>
          <w:tcPr>
            <w:tcW w:w="2520" w:type="dxa"/>
            <w:shd w:val="clear" w:color="auto" w:fill="auto"/>
            <w:noWrap/>
            <w:vAlign w:val="bottom"/>
            <w:hideMark/>
          </w:tcPr>
          <w:p w14:paraId="76FFC0CC" w14:textId="77777777" w:rsidR="004758FF" w:rsidRPr="00AD067E" w:rsidRDefault="004758FF" w:rsidP="002B120E">
            <w:pPr>
              <w:rPr>
                <w:rFonts w:ascii="Cambria" w:hAnsi="Cambria"/>
                <w:sz w:val="16"/>
                <w:szCs w:val="16"/>
              </w:rPr>
            </w:pPr>
            <w:proofErr w:type="spellStart"/>
            <w:r w:rsidRPr="00AD067E">
              <w:rPr>
                <w:rFonts w:ascii="Cambria" w:hAnsi="Cambria"/>
                <w:sz w:val="16"/>
                <w:szCs w:val="16"/>
              </w:rPr>
              <w:t>org_constr_file_comment</w:t>
            </w:r>
            <w:proofErr w:type="spellEnd"/>
          </w:p>
        </w:tc>
        <w:tc>
          <w:tcPr>
            <w:tcW w:w="5937" w:type="dxa"/>
            <w:shd w:val="clear" w:color="auto" w:fill="auto"/>
            <w:noWrap/>
            <w:vAlign w:val="bottom"/>
            <w:hideMark/>
          </w:tcPr>
          <w:p w14:paraId="4C943D7B" w14:textId="77777777" w:rsidR="004758FF" w:rsidRPr="00AD067E" w:rsidRDefault="004758FF" w:rsidP="002B120E">
            <w:pPr>
              <w:rPr>
                <w:rFonts w:ascii="Cambria" w:hAnsi="Cambria"/>
                <w:sz w:val="16"/>
                <w:szCs w:val="16"/>
              </w:rPr>
            </w:pPr>
            <w:r w:rsidRPr="00AD067E">
              <w:rPr>
                <w:rFonts w:ascii="Cambria" w:hAnsi="Cambria"/>
                <w:sz w:val="16"/>
                <w:szCs w:val="16"/>
              </w:rPr>
              <w:t>Categories that capture the comments extracted from one or more original constraint files.</w:t>
            </w:r>
          </w:p>
        </w:tc>
      </w:tr>
      <w:tr w:rsidR="004758FF" w:rsidRPr="00AD067E" w14:paraId="59131872" w14:textId="77777777" w:rsidTr="002B120E">
        <w:trPr>
          <w:trHeight w:val="300"/>
        </w:trPr>
        <w:tc>
          <w:tcPr>
            <w:tcW w:w="1908" w:type="dxa"/>
            <w:shd w:val="clear" w:color="auto" w:fill="auto"/>
            <w:noWrap/>
            <w:vAlign w:val="bottom"/>
            <w:hideMark/>
          </w:tcPr>
          <w:p w14:paraId="304A1FF4" w14:textId="77777777" w:rsidR="004758FF" w:rsidRPr="00AD067E" w:rsidRDefault="004758FF" w:rsidP="002B120E">
            <w:pPr>
              <w:rPr>
                <w:rFonts w:ascii="Cambria" w:hAnsi="Cambria"/>
                <w:sz w:val="16"/>
                <w:szCs w:val="16"/>
              </w:rPr>
            </w:pPr>
          </w:p>
        </w:tc>
        <w:tc>
          <w:tcPr>
            <w:tcW w:w="2520" w:type="dxa"/>
            <w:shd w:val="clear" w:color="auto" w:fill="auto"/>
            <w:noWrap/>
            <w:vAlign w:val="bottom"/>
            <w:hideMark/>
          </w:tcPr>
          <w:p w14:paraId="26B8A8B0" w14:textId="77777777" w:rsidR="004758FF" w:rsidRPr="00AD067E" w:rsidRDefault="004758FF" w:rsidP="002B120E">
            <w:pPr>
              <w:rPr>
                <w:rFonts w:ascii="Cambria" w:hAnsi="Cambria"/>
                <w:sz w:val="16"/>
                <w:szCs w:val="16"/>
              </w:rPr>
            </w:pPr>
            <w:proofErr w:type="spellStart"/>
            <w:r w:rsidRPr="00AD067E">
              <w:rPr>
                <w:rFonts w:ascii="Cambria" w:hAnsi="Cambria"/>
                <w:sz w:val="16"/>
                <w:szCs w:val="16"/>
              </w:rPr>
              <w:t>MS_MZ_data</w:t>
            </w:r>
            <w:proofErr w:type="spellEnd"/>
          </w:p>
        </w:tc>
        <w:tc>
          <w:tcPr>
            <w:tcW w:w="5937" w:type="dxa"/>
            <w:shd w:val="clear" w:color="auto" w:fill="auto"/>
            <w:noWrap/>
            <w:vAlign w:val="bottom"/>
            <w:hideMark/>
          </w:tcPr>
          <w:p w14:paraId="152C21A3" w14:textId="77777777" w:rsidR="004758FF" w:rsidRPr="00AD067E" w:rsidRDefault="004758FF" w:rsidP="002B120E">
            <w:pPr>
              <w:rPr>
                <w:rFonts w:ascii="Cambria" w:hAnsi="Cambria"/>
                <w:sz w:val="16"/>
                <w:szCs w:val="16"/>
              </w:rPr>
            </w:pPr>
            <w:r w:rsidRPr="00AD067E">
              <w:rPr>
                <w:rFonts w:ascii="Cambria" w:hAnsi="Cambria"/>
                <w:sz w:val="16"/>
                <w:szCs w:val="16"/>
              </w:rPr>
              <w:t>Categories that capture the MZ data from a mass spectrometry experiment.</w:t>
            </w:r>
          </w:p>
        </w:tc>
      </w:tr>
      <w:tr w:rsidR="004758FF" w:rsidRPr="00AD067E" w14:paraId="6086DF5F" w14:textId="77777777" w:rsidTr="002B120E">
        <w:trPr>
          <w:trHeight w:val="300"/>
        </w:trPr>
        <w:tc>
          <w:tcPr>
            <w:tcW w:w="1908" w:type="dxa"/>
            <w:shd w:val="clear" w:color="auto" w:fill="auto"/>
            <w:noWrap/>
            <w:vAlign w:val="bottom"/>
            <w:hideMark/>
          </w:tcPr>
          <w:p w14:paraId="4C9DAA06" w14:textId="77777777" w:rsidR="004758FF" w:rsidRPr="00AD067E" w:rsidRDefault="004758FF" w:rsidP="002B120E">
            <w:pPr>
              <w:rPr>
                <w:rFonts w:ascii="Cambria" w:hAnsi="Cambria"/>
                <w:sz w:val="16"/>
                <w:szCs w:val="16"/>
              </w:rPr>
            </w:pPr>
          </w:p>
        </w:tc>
        <w:tc>
          <w:tcPr>
            <w:tcW w:w="2520" w:type="dxa"/>
            <w:shd w:val="clear" w:color="auto" w:fill="auto"/>
            <w:noWrap/>
            <w:vAlign w:val="bottom"/>
            <w:hideMark/>
          </w:tcPr>
          <w:p w14:paraId="57909580" w14:textId="77777777" w:rsidR="004758FF" w:rsidRPr="00367F41" w:rsidRDefault="004758FF" w:rsidP="002B120E">
            <w:pPr>
              <w:rPr>
                <w:rFonts w:ascii="Cambria" w:hAnsi="Cambria"/>
                <w:sz w:val="16"/>
                <w:szCs w:val="16"/>
              </w:rPr>
            </w:pPr>
            <w:proofErr w:type="spellStart"/>
            <w:r w:rsidRPr="00367F41">
              <w:rPr>
                <w:rFonts w:ascii="Cambria" w:hAnsi="Cambria"/>
                <w:sz w:val="16"/>
                <w:szCs w:val="16"/>
              </w:rPr>
              <w:t>MS_chromatogram</w:t>
            </w:r>
            <w:proofErr w:type="spellEnd"/>
          </w:p>
        </w:tc>
        <w:tc>
          <w:tcPr>
            <w:tcW w:w="5937" w:type="dxa"/>
            <w:shd w:val="clear" w:color="auto" w:fill="auto"/>
            <w:noWrap/>
            <w:vAlign w:val="bottom"/>
            <w:hideMark/>
          </w:tcPr>
          <w:p w14:paraId="60C429DD" w14:textId="77777777" w:rsidR="004758FF" w:rsidRPr="00367F41" w:rsidRDefault="004758FF" w:rsidP="002B120E">
            <w:pPr>
              <w:rPr>
                <w:rFonts w:ascii="Cambria" w:hAnsi="Cambria"/>
                <w:sz w:val="16"/>
                <w:szCs w:val="16"/>
              </w:rPr>
            </w:pPr>
            <w:r w:rsidRPr="00367F41">
              <w:rPr>
                <w:rFonts w:ascii="Cambria" w:hAnsi="Cambria"/>
                <w:sz w:val="16"/>
                <w:szCs w:val="16"/>
              </w:rPr>
              <w:t>Categories that capture the data from a MS chromatogram.</w:t>
            </w:r>
          </w:p>
        </w:tc>
      </w:tr>
    </w:tbl>
    <w:p w14:paraId="3134226B" w14:textId="77777777" w:rsidR="004758FF" w:rsidRPr="00AD067E" w:rsidRDefault="004758FF" w:rsidP="004758FF">
      <w:pPr>
        <w:rPr>
          <w:rFonts w:ascii="Cambria" w:hAnsi="Cambria"/>
          <w:sz w:val="16"/>
          <w:szCs w:val="16"/>
        </w:rPr>
      </w:pPr>
    </w:p>
    <w:p w14:paraId="381933B8" w14:textId="77777777" w:rsidR="004758FF" w:rsidRDefault="004758FF" w:rsidP="004758FF"/>
    <w:p w14:paraId="39E1F34F" w14:textId="77777777" w:rsidR="004758FF" w:rsidRDefault="004758FF" w:rsidP="004758FF"/>
    <w:p w14:paraId="5637C048" w14:textId="77777777" w:rsidR="004758FF" w:rsidRPr="004758FF" w:rsidRDefault="004758FF">
      <w:pPr>
        <w:rPr>
          <w:rFonts w:ascii="Times New Roman" w:hAnsi="Times New Roman" w:cs="Times New Roman"/>
        </w:rPr>
      </w:pPr>
    </w:p>
    <w:sectPr w:rsidR="004758FF" w:rsidRPr="004758FF" w:rsidSect="004758FF">
      <w:pgSz w:w="12240" w:h="15840"/>
      <w:pgMar w:top="1008" w:right="864" w:bottom="864" w:left="86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Lucida Grande">
    <w:panose1 w:val="020B0600040502020204"/>
    <w:charset w:val="00"/>
    <w:family w:val="swiss"/>
    <w:pitch w:val="variable"/>
    <w:sig w:usb0="E1000AEF" w:usb1="5000A1FF" w:usb2="00000000" w:usb3="00000000" w:csb0="000001B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58FF"/>
    <w:rsid w:val="001870AF"/>
    <w:rsid w:val="004758FF"/>
    <w:rsid w:val="00E755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2CE451"/>
  <w15:chartTrackingRefBased/>
  <w15:docId w15:val="{4CC6682B-2419-7741-9A1B-B28303B50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758F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758FF"/>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2624</Words>
  <Characters>14963</Characters>
  <Application>Microsoft Office Word</Application>
  <DocSecurity>0</DocSecurity>
  <Lines>124</Lines>
  <Paragraphs>35</Paragraphs>
  <ScaleCrop>false</ScaleCrop>
  <Company/>
  <LinksUpToDate>false</LinksUpToDate>
  <CharactersWithSpaces>17552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Eldon Ulrich Ulrich</dc:creator>
  <cp:keywords/>
  <dc:description/>
  <cp:lastModifiedBy>Eldon Ulrich Ulrich</cp:lastModifiedBy>
  <cp:revision>1</cp:revision>
  <dcterms:created xsi:type="dcterms:W3CDTF">2020-09-01T02:51:00Z</dcterms:created>
  <dcterms:modified xsi:type="dcterms:W3CDTF">2020-09-01T02:55:00Z</dcterms:modified>
</cp:coreProperties>
</file>